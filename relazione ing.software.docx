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6AC54" w14:textId="77777777" w:rsidR="00D6560D" w:rsidRDefault="00D6560D">
      <w:pPr>
        <w:pStyle w:val="Titolo"/>
      </w:pPr>
      <w:r>
        <w:t>TITOLO RELAZIONE</w:t>
      </w:r>
    </w:p>
    <w:p w14:paraId="0F7DD342" w14:textId="77777777" w:rsidR="00D6560D" w:rsidRDefault="00D6560D">
      <w:pPr>
        <w:pStyle w:val="Titolo3"/>
      </w:pPr>
      <w:r>
        <w:t>A cura di</w:t>
      </w:r>
    </w:p>
    <w:p w14:paraId="691E3C0D" w14:textId="77777777" w:rsidR="00D6560D" w:rsidRDefault="00D6560D">
      <w:pPr>
        <w:pStyle w:val="Titolo3"/>
      </w:pPr>
      <w:r>
        <w:fldChar w:fldCharType="begin"/>
      </w:r>
      <w:r>
        <w:instrText>MACROBUTTON DoFieldClick [Nome]</w:instrText>
      </w:r>
      <w:r>
        <w:fldChar w:fldCharType="end"/>
      </w:r>
    </w:p>
    <w:p w14:paraId="47F2BDF3" w14:textId="77777777" w:rsidR="00D6560D" w:rsidRDefault="00D6560D">
      <w:pPr>
        <w:pStyle w:val="Titolo3"/>
      </w:pPr>
      <w:r>
        <w:fldChar w:fldCharType="begin"/>
      </w:r>
      <w:r>
        <w:instrText>MACROBUTTON DoFieldClick [Nome dell'insegnante]</w:instrText>
      </w:r>
      <w:r>
        <w:fldChar w:fldCharType="end"/>
      </w:r>
    </w:p>
    <w:p w14:paraId="466DFD73" w14:textId="77777777" w:rsidR="00D6560D" w:rsidRDefault="00D6560D">
      <w:pPr>
        <w:pStyle w:val="Titolo3"/>
      </w:pPr>
      <w:r>
        <w:fldChar w:fldCharType="begin"/>
      </w:r>
      <w:r>
        <w:instrText>MACROBUTTON DoFieldClick [Classe]</w:instrText>
      </w:r>
      <w:r>
        <w:fldChar w:fldCharType="end"/>
      </w:r>
    </w:p>
    <w:p w14:paraId="04A10D62" w14:textId="77777777" w:rsidR="00D6560D" w:rsidRDefault="00D6560D">
      <w:pPr>
        <w:pStyle w:val="Titolo2"/>
        <w:jc w:val="center"/>
      </w:pPr>
      <w:r>
        <w:fldChar w:fldCharType="begin"/>
      </w:r>
      <w:r>
        <w:instrText>MACROBUTTON DoFieldClick [Data]</w:instrText>
      </w:r>
      <w:r>
        <w:fldChar w:fldCharType="end"/>
      </w:r>
    </w:p>
    <w:p w14:paraId="318B0B98" w14:textId="77777777" w:rsidR="00D6560D" w:rsidRDefault="00D6560D">
      <w:pPr>
        <w:pStyle w:val="Titolo2"/>
      </w:pPr>
    </w:p>
    <w:p w14:paraId="7F9FB231" w14:textId="7F870E3A" w:rsidR="00B95E46" w:rsidRPr="00B95E46" w:rsidRDefault="00D6560D" w:rsidP="00B95E46">
      <w:pPr>
        <w:pStyle w:val="Titolo2"/>
        <w:rPr>
          <w:b w:val="0"/>
          <w:bCs/>
          <w:sz w:val="32"/>
          <w:szCs w:val="32"/>
          <w:lang w:eastAsia="it-IT" w:bidi="it-IT"/>
        </w:rPr>
      </w:pPr>
      <w:r>
        <w:rPr>
          <w:b w:val="0"/>
          <w:bCs/>
          <w:lang w:eastAsia="it-IT" w:bidi="it-IT"/>
        </w:rPr>
        <w:br w:type="page"/>
      </w:r>
      <w:r w:rsidR="00B95E46" w:rsidRPr="00B95E46">
        <w:rPr>
          <w:b w:val="0"/>
          <w:bCs/>
          <w:sz w:val="32"/>
          <w:szCs w:val="32"/>
          <w:lang w:eastAsia="it-IT" w:bidi="it-IT"/>
        </w:rPr>
        <w:lastRenderedPageBreak/>
        <w:t>INDICE:</w:t>
      </w:r>
    </w:p>
    <w:p w14:paraId="2C840ED1" w14:textId="77777777" w:rsidR="00B95E46" w:rsidRPr="00B95E46" w:rsidRDefault="00B95E46" w:rsidP="00B95E46">
      <w:pPr>
        <w:pStyle w:val="Titolo2"/>
        <w:rPr>
          <w:sz w:val="28"/>
          <w:szCs w:val="28"/>
          <w:lang w:eastAsia="it-IT" w:bidi="it-IT"/>
        </w:rPr>
      </w:pPr>
      <w:r w:rsidRPr="00B95E46">
        <w:rPr>
          <w:sz w:val="28"/>
          <w:szCs w:val="28"/>
          <w:lang w:eastAsia="it-IT" w:bidi="it-IT"/>
        </w:rPr>
        <w:t>Requisiti ed interazioni utente-sistema 2</w:t>
      </w:r>
    </w:p>
    <w:p w14:paraId="61393C12"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 xml:space="preserve">Specifiche casi d’uso . . . . . . . . . . . . . . . . . . . . . . . . </w:t>
      </w:r>
      <w:proofErr w:type="gramStart"/>
      <w:r w:rsidRPr="00B95E46">
        <w:rPr>
          <w:b w:val="0"/>
          <w:bCs/>
          <w:sz w:val="28"/>
          <w:szCs w:val="28"/>
          <w:lang w:eastAsia="it-IT" w:bidi="it-IT"/>
        </w:rPr>
        <w:t>. . . .</w:t>
      </w:r>
      <w:proofErr w:type="gramEnd"/>
      <w:r w:rsidRPr="00B95E46">
        <w:rPr>
          <w:b w:val="0"/>
          <w:bCs/>
          <w:sz w:val="28"/>
          <w:szCs w:val="28"/>
          <w:lang w:eastAsia="it-IT" w:bidi="it-IT"/>
        </w:rPr>
        <w:t xml:space="preserve"> 2</w:t>
      </w:r>
    </w:p>
    <w:p w14:paraId="6BC257B4"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Casi d’uso relativi ai Medici . . . . . . . . . . . . . . . . . . . . . 3</w:t>
      </w:r>
    </w:p>
    <w:p w14:paraId="19AB7414"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Casi d’uso relativi ai Farmacologi . . . . . . . . . . . . . . . . . . 6</w:t>
      </w:r>
    </w:p>
    <w:p w14:paraId="6190D517"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Diagrammi di attività . . . . . . . . . . . . . . . . . . . . . . . . . . . 10</w:t>
      </w:r>
    </w:p>
    <w:p w14:paraId="0C4BCB8B" w14:textId="77777777" w:rsidR="00B95E46" w:rsidRPr="00B95E46" w:rsidRDefault="00B95E46" w:rsidP="00B95E46">
      <w:pPr>
        <w:pStyle w:val="Titolo2"/>
        <w:rPr>
          <w:sz w:val="28"/>
          <w:szCs w:val="28"/>
          <w:lang w:eastAsia="it-IT" w:bidi="it-IT"/>
        </w:rPr>
      </w:pPr>
      <w:r w:rsidRPr="00B95E46">
        <w:rPr>
          <w:sz w:val="28"/>
          <w:szCs w:val="28"/>
          <w:lang w:eastAsia="it-IT" w:bidi="it-IT"/>
        </w:rPr>
        <w:t>Sviluppo: progetto dell’architettura ed implementazione del sistema 13</w:t>
      </w:r>
    </w:p>
    <w:p w14:paraId="52CC5475"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 xml:space="preserve">Note sul processo di sviluppo . . . . . . . . . . . . . . . . . . </w:t>
      </w:r>
      <w:proofErr w:type="gramStart"/>
      <w:r w:rsidRPr="00B95E46">
        <w:rPr>
          <w:b w:val="0"/>
          <w:bCs/>
          <w:sz w:val="28"/>
          <w:szCs w:val="28"/>
          <w:lang w:eastAsia="it-IT" w:bidi="it-IT"/>
        </w:rPr>
        <w:t>. . . .</w:t>
      </w:r>
      <w:proofErr w:type="gramEnd"/>
      <w:r w:rsidRPr="00B95E46">
        <w:rPr>
          <w:b w:val="0"/>
          <w:bCs/>
          <w:sz w:val="28"/>
          <w:szCs w:val="28"/>
          <w:lang w:eastAsia="it-IT" w:bidi="it-IT"/>
        </w:rPr>
        <w:t xml:space="preserve"> . 13</w:t>
      </w:r>
    </w:p>
    <w:p w14:paraId="03D0F8DB"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Progettazione e pattern architetturali usati . . . . . . . . . . . . . . . 14</w:t>
      </w:r>
    </w:p>
    <w:p w14:paraId="02E78FB3"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 xml:space="preserve">Breve commento sulle interfacce . . . . . . . . . . . . . . . </w:t>
      </w:r>
      <w:proofErr w:type="gramStart"/>
      <w:r w:rsidRPr="00B95E46">
        <w:rPr>
          <w:b w:val="0"/>
          <w:bCs/>
          <w:sz w:val="28"/>
          <w:szCs w:val="28"/>
          <w:lang w:eastAsia="it-IT" w:bidi="it-IT"/>
        </w:rPr>
        <w:t>. . . .</w:t>
      </w:r>
      <w:proofErr w:type="gramEnd"/>
      <w:r w:rsidRPr="00B95E46">
        <w:rPr>
          <w:b w:val="0"/>
          <w:bCs/>
          <w:sz w:val="28"/>
          <w:szCs w:val="28"/>
          <w:lang w:eastAsia="it-IT" w:bidi="it-IT"/>
        </w:rPr>
        <w:t xml:space="preserve"> 18</w:t>
      </w:r>
    </w:p>
    <w:p w14:paraId="08808AF7"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 xml:space="preserve">Implementazione e design pattern usati . . . . . . . . . . . . </w:t>
      </w:r>
      <w:proofErr w:type="gramStart"/>
      <w:r w:rsidRPr="00B95E46">
        <w:rPr>
          <w:b w:val="0"/>
          <w:bCs/>
          <w:sz w:val="28"/>
          <w:szCs w:val="28"/>
          <w:lang w:eastAsia="it-IT" w:bidi="it-IT"/>
        </w:rPr>
        <w:t>. . . .</w:t>
      </w:r>
      <w:proofErr w:type="gramEnd"/>
      <w:r w:rsidRPr="00B95E46">
        <w:rPr>
          <w:b w:val="0"/>
          <w:bCs/>
          <w:sz w:val="28"/>
          <w:szCs w:val="28"/>
          <w:lang w:eastAsia="it-IT" w:bidi="it-IT"/>
        </w:rPr>
        <w:t xml:space="preserve"> . 19</w:t>
      </w:r>
    </w:p>
    <w:p w14:paraId="465FDD68"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 xml:space="preserve">Generalità . . . . . . . . . . . . . . . . . . . . . . . . . . . </w:t>
      </w:r>
      <w:proofErr w:type="gramStart"/>
      <w:r w:rsidRPr="00B95E46">
        <w:rPr>
          <w:b w:val="0"/>
          <w:bCs/>
          <w:sz w:val="28"/>
          <w:szCs w:val="28"/>
          <w:lang w:eastAsia="it-IT" w:bidi="it-IT"/>
        </w:rPr>
        <w:t>. . . .</w:t>
      </w:r>
      <w:proofErr w:type="gramEnd"/>
      <w:r w:rsidRPr="00B95E46">
        <w:rPr>
          <w:b w:val="0"/>
          <w:bCs/>
          <w:sz w:val="28"/>
          <w:szCs w:val="28"/>
          <w:lang w:eastAsia="it-IT" w:bidi="it-IT"/>
        </w:rPr>
        <w:t xml:space="preserve"> 19</w:t>
      </w:r>
    </w:p>
    <w:p w14:paraId="66BDA7AD"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 xml:space="preserve">Classe Model . . . . . . . . . . . . . . . . . . . . . . . . </w:t>
      </w:r>
      <w:proofErr w:type="gramStart"/>
      <w:r w:rsidRPr="00B95E46">
        <w:rPr>
          <w:b w:val="0"/>
          <w:bCs/>
          <w:sz w:val="28"/>
          <w:szCs w:val="28"/>
          <w:lang w:eastAsia="it-IT" w:bidi="it-IT"/>
        </w:rPr>
        <w:t>. . . .</w:t>
      </w:r>
      <w:proofErr w:type="gramEnd"/>
      <w:r w:rsidRPr="00B95E46">
        <w:rPr>
          <w:b w:val="0"/>
          <w:bCs/>
          <w:sz w:val="28"/>
          <w:szCs w:val="28"/>
          <w:lang w:eastAsia="it-IT" w:bidi="it-IT"/>
        </w:rPr>
        <w:t xml:space="preserve"> . 20</w:t>
      </w:r>
    </w:p>
    <w:p w14:paraId="14D67EA7"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 xml:space="preserve">Diagrammi di sequenza del software implementato . . . </w:t>
      </w:r>
      <w:proofErr w:type="gramStart"/>
      <w:r w:rsidRPr="00B95E46">
        <w:rPr>
          <w:b w:val="0"/>
          <w:bCs/>
          <w:sz w:val="28"/>
          <w:szCs w:val="28"/>
          <w:lang w:eastAsia="it-IT" w:bidi="it-IT"/>
        </w:rPr>
        <w:t>. . . .</w:t>
      </w:r>
      <w:proofErr w:type="gramEnd"/>
      <w:r w:rsidRPr="00B95E46">
        <w:rPr>
          <w:b w:val="0"/>
          <w:bCs/>
          <w:sz w:val="28"/>
          <w:szCs w:val="28"/>
          <w:lang w:eastAsia="it-IT" w:bidi="it-IT"/>
        </w:rPr>
        <w:t xml:space="preserve"> . 20</w:t>
      </w:r>
    </w:p>
    <w:p w14:paraId="03C5883D" w14:textId="77777777" w:rsidR="00B95E46" w:rsidRPr="00B95E46" w:rsidRDefault="00B95E46" w:rsidP="00B95E46">
      <w:pPr>
        <w:pStyle w:val="Titolo2"/>
        <w:rPr>
          <w:sz w:val="28"/>
          <w:szCs w:val="28"/>
          <w:lang w:eastAsia="it-IT" w:bidi="it-IT"/>
        </w:rPr>
      </w:pPr>
      <w:r w:rsidRPr="00B95E46">
        <w:rPr>
          <w:sz w:val="28"/>
          <w:szCs w:val="28"/>
          <w:lang w:eastAsia="it-IT" w:bidi="it-IT"/>
        </w:rPr>
        <w:t>Attività di test e validazione 27</w:t>
      </w:r>
    </w:p>
    <w:p w14:paraId="4C084F25"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 xml:space="preserve">Ispezione codice e documentazione . . . . . . . . . . . . . . . </w:t>
      </w:r>
      <w:proofErr w:type="gramStart"/>
      <w:r w:rsidRPr="00B95E46">
        <w:rPr>
          <w:b w:val="0"/>
          <w:bCs/>
          <w:sz w:val="28"/>
          <w:szCs w:val="28"/>
          <w:lang w:eastAsia="it-IT" w:bidi="it-IT"/>
        </w:rPr>
        <w:t>. . . .</w:t>
      </w:r>
      <w:proofErr w:type="gramEnd"/>
      <w:r w:rsidRPr="00B95E46">
        <w:rPr>
          <w:b w:val="0"/>
          <w:bCs/>
          <w:sz w:val="28"/>
          <w:szCs w:val="28"/>
          <w:lang w:eastAsia="it-IT" w:bidi="it-IT"/>
        </w:rPr>
        <w:t xml:space="preserve"> . 27</w:t>
      </w:r>
    </w:p>
    <w:p w14:paraId="75D1271D"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 xml:space="preserve">Unit test . . . . . . . . . . . . . . . . . . . . . . . . . . . . . . </w:t>
      </w:r>
      <w:proofErr w:type="gramStart"/>
      <w:r w:rsidRPr="00B95E46">
        <w:rPr>
          <w:b w:val="0"/>
          <w:bCs/>
          <w:sz w:val="28"/>
          <w:szCs w:val="28"/>
          <w:lang w:eastAsia="it-IT" w:bidi="it-IT"/>
        </w:rPr>
        <w:t>. . . .</w:t>
      </w:r>
      <w:proofErr w:type="gramEnd"/>
      <w:r w:rsidRPr="00B95E46">
        <w:rPr>
          <w:b w:val="0"/>
          <w:bCs/>
          <w:sz w:val="28"/>
          <w:szCs w:val="28"/>
          <w:lang w:eastAsia="it-IT" w:bidi="it-IT"/>
        </w:rPr>
        <w:t xml:space="preserve"> . 27</w:t>
      </w:r>
    </w:p>
    <w:p w14:paraId="73D67A38"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Test degli sviluppatori . . . . . . . . . . . . . . . . . . . . . . . . . . . 29</w:t>
      </w:r>
    </w:p>
    <w:p w14:paraId="061BABC3" w14:textId="77777777" w:rsidR="00B95E46" w:rsidRPr="00B95E46" w:rsidRDefault="00B95E46" w:rsidP="00B95E46">
      <w:pPr>
        <w:pStyle w:val="Titolo2"/>
        <w:ind w:left="720"/>
        <w:rPr>
          <w:b w:val="0"/>
          <w:bCs/>
          <w:sz w:val="28"/>
          <w:szCs w:val="28"/>
          <w:lang w:eastAsia="it-IT" w:bidi="it-IT"/>
        </w:rPr>
      </w:pPr>
      <w:r w:rsidRPr="00B95E46">
        <w:rPr>
          <w:b w:val="0"/>
          <w:bCs/>
          <w:sz w:val="28"/>
          <w:szCs w:val="28"/>
          <w:lang w:eastAsia="it-IT" w:bidi="it-IT"/>
        </w:rPr>
        <w:t xml:space="preserve">Test utente generico . . . . . . . . . . . . . . . . . . . . . . . . </w:t>
      </w:r>
      <w:proofErr w:type="gramStart"/>
      <w:r w:rsidRPr="00B95E46">
        <w:rPr>
          <w:b w:val="0"/>
          <w:bCs/>
          <w:sz w:val="28"/>
          <w:szCs w:val="28"/>
          <w:lang w:eastAsia="it-IT" w:bidi="it-IT"/>
        </w:rPr>
        <w:t>. . . .</w:t>
      </w:r>
      <w:proofErr w:type="gramEnd"/>
      <w:r w:rsidRPr="00B95E46">
        <w:rPr>
          <w:b w:val="0"/>
          <w:bCs/>
          <w:sz w:val="28"/>
          <w:szCs w:val="28"/>
          <w:lang w:eastAsia="it-IT" w:bidi="it-IT"/>
        </w:rPr>
        <w:t xml:space="preserve"> 30</w:t>
      </w:r>
    </w:p>
    <w:p w14:paraId="53806185" w14:textId="77777777" w:rsidR="00B95E46" w:rsidRPr="00B95E46" w:rsidRDefault="00B95E46" w:rsidP="00B95E46">
      <w:pPr>
        <w:pStyle w:val="Titolo2"/>
      </w:pPr>
      <w:r w:rsidRPr="00B95E46">
        <w:rPr>
          <w:sz w:val="28"/>
          <w:szCs w:val="28"/>
          <w:lang w:eastAsia="it-IT" w:bidi="it-IT"/>
        </w:rPr>
        <w:t>Appendice: creazione di oggetti mediante la classe Model 31</w:t>
      </w:r>
      <w:r w:rsidRPr="00B95E46">
        <w:rPr>
          <w:sz w:val="28"/>
          <w:szCs w:val="28"/>
          <w:lang w:eastAsia="it-IT" w:bidi="it-IT"/>
        </w:rPr>
        <w:cr/>
      </w:r>
      <w:r w:rsidRPr="00B95E46">
        <w:rPr>
          <w:b w:val="0"/>
          <w:bCs/>
          <w:sz w:val="28"/>
          <w:szCs w:val="28"/>
          <w:lang w:eastAsia="it-IT" w:bidi="it-IT"/>
        </w:rPr>
        <w:br w:type="page"/>
      </w:r>
      <w:r w:rsidRPr="00B95E46">
        <w:rPr>
          <w:sz w:val="32"/>
          <w:szCs w:val="32"/>
        </w:rPr>
        <w:lastRenderedPageBreak/>
        <w:t>Requisiti ed interazioni utente-sistema</w:t>
      </w:r>
    </w:p>
    <w:p w14:paraId="0BB28E95" w14:textId="2AB00A76" w:rsidR="00B95E46" w:rsidRPr="00B95E46" w:rsidRDefault="00B95E46" w:rsidP="00B95E46">
      <w:pPr>
        <w:pStyle w:val="Titolo2"/>
        <w:rPr>
          <w:sz w:val="28"/>
          <w:szCs w:val="28"/>
        </w:rPr>
      </w:pPr>
      <w:r w:rsidRPr="00B95E46">
        <w:rPr>
          <w:sz w:val="28"/>
          <w:szCs w:val="28"/>
        </w:rPr>
        <w:t>Specifiche casi d’uso</w:t>
      </w:r>
    </w:p>
    <w:p w14:paraId="6CB4FF31" w14:textId="77777777" w:rsidR="00B95E46" w:rsidRDefault="00B95E46" w:rsidP="00B95E46">
      <w:pPr>
        <w:pStyle w:val="Titolo2"/>
        <w:spacing w:line="240" w:lineRule="auto"/>
        <w:rPr>
          <w:b w:val="0"/>
          <w:bCs/>
        </w:rPr>
      </w:pPr>
    </w:p>
    <w:p w14:paraId="1DB7BC3F" w14:textId="1DE4FC22" w:rsidR="0099404D" w:rsidRDefault="00B95E46" w:rsidP="00B95E46">
      <w:pPr>
        <w:pStyle w:val="Titolo2"/>
        <w:spacing w:line="240" w:lineRule="auto"/>
        <w:rPr>
          <w:b w:val="0"/>
          <w:bCs/>
        </w:rPr>
      </w:pPr>
      <w:r w:rsidRPr="00B95E46">
        <w:rPr>
          <w:b w:val="0"/>
          <w:bCs/>
        </w:rPr>
        <w:t>Il sistema proposto su</w:t>
      </w:r>
      <w:r>
        <w:rPr>
          <w:b w:val="0"/>
          <w:bCs/>
        </w:rPr>
        <w:t xml:space="preserve">pporta </w:t>
      </w:r>
      <w:r w:rsidR="00D2529C">
        <w:rPr>
          <w:b w:val="0"/>
          <w:bCs/>
        </w:rPr>
        <w:t>la gestione per la prenotazione di passaporti da parte del personale addetto e le richieste di prenotazione per il cittadino</w:t>
      </w:r>
      <w:r w:rsidR="0078167B">
        <w:rPr>
          <w:b w:val="0"/>
          <w:bCs/>
        </w:rPr>
        <w:t xml:space="preserve">, inizialmente identificati come utente generico. Solo successivamente, in base al percorso scelto vengono </w:t>
      </w:r>
      <w:proofErr w:type="spellStart"/>
      <w:r w:rsidR="0078167B">
        <w:rPr>
          <w:b w:val="0"/>
          <w:bCs/>
        </w:rPr>
        <w:t>differenzializzati</w:t>
      </w:r>
      <w:proofErr w:type="spellEnd"/>
      <w:r w:rsidRPr="00B95E46">
        <w:rPr>
          <w:b w:val="0"/>
          <w:bCs/>
        </w:rPr>
        <w:t>.</w:t>
      </w:r>
      <w:r w:rsidR="00E24B57">
        <w:rPr>
          <w:b w:val="0"/>
          <w:bCs/>
        </w:rPr>
        <w:t xml:space="preserve"> L’applicazione </w:t>
      </w:r>
      <w:r w:rsidR="00D2529C">
        <w:rPr>
          <w:b w:val="0"/>
          <w:bCs/>
        </w:rPr>
        <w:t xml:space="preserve">Il cittadino è diviso in </w:t>
      </w:r>
      <w:proofErr w:type="gramStart"/>
      <w:r w:rsidR="00D2529C">
        <w:rPr>
          <w:b w:val="0"/>
          <w:bCs/>
        </w:rPr>
        <w:t>registrato</w:t>
      </w:r>
      <w:r w:rsidR="0099404D">
        <w:rPr>
          <w:b w:val="0"/>
          <w:bCs/>
        </w:rPr>
        <w:t>(</w:t>
      </w:r>
      <w:proofErr w:type="gramEnd"/>
      <w:r w:rsidR="0099404D">
        <w:rPr>
          <w:b w:val="0"/>
          <w:bCs/>
        </w:rPr>
        <w:t>possibilità di fare login)</w:t>
      </w:r>
      <w:r w:rsidR="00D2529C">
        <w:rPr>
          <w:b w:val="0"/>
          <w:bCs/>
        </w:rPr>
        <w:t xml:space="preserve"> e non registr</w:t>
      </w:r>
      <w:r w:rsidR="0099404D">
        <w:rPr>
          <w:b w:val="0"/>
          <w:bCs/>
        </w:rPr>
        <w:t>ato (registrazione necessaria)</w:t>
      </w:r>
      <w:r w:rsidRPr="00B95E46">
        <w:rPr>
          <w:b w:val="0"/>
          <w:bCs/>
        </w:rPr>
        <w:t>.</w:t>
      </w:r>
    </w:p>
    <w:p w14:paraId="521F122B" w14:textId="519A277F" w:rsidR="0099404D" w:rsidRDefault="0099404D" w:rsidP="00B95E46">
      <w:pPr>
        <w:pStyle w:val="Titolo2"/>
        <w:spacing w:line="240" w:lineRule="auto"/>
        <w:rPr>
          <w:b w:val="0"/>
          <w:bCs/>
        </w:rPr>
      </w:pPr>
      <w:r>
        <w:rPr>
          <w:b w:val="0"/>
          <w:bCs/>
        </w:rPr>
        <w:t xml:space="preserve">Nel primo caso, effettuato il login, il cittadino </w:t>
      </w:r>
      <w:r w:rsidR="001820E4">
        <w:rPr>
          <w:b w:val="0"/>
          <w:bCs/>
        </w:rPr>
        <w:t xml:space="preserve">verrà indirizzato alla pagina iniziale che gli permetterà di </w:t>
      </w:r>
      <w:r>
        <w:rPr>
          <w:b w:val="0"/>
          <w:bCs/>
        </w:rPr>
        <w:t xml:space="preserve">fare richiesta per rinnovo/smarrimento/nuovo passaporto </w:t>
      </w:r>
      <w:proofErr w:type="spellStart"/>
      <w:r>
        <w:rPr>
          <w:b w:val="0"/>
          <w:bCs/>
        </w:rPr>
        <w:t>ecc</w:t>
      </w:r>
      <w:proofErr w:type="spellEnd"/>
      <w:r>
        <w:rPr>
          <w:b w:val="0"/>
          <w:bCs/>
        </w:rPr>
        <w:t xml:space="preserve">…, </w:t>
      </w:r>
      <w:r w:rsidR="001820E4">
        <w:rPr>
          <w:b w:val="0"/>
          <w:bCs/>
        </w:rPr>
        <w:t>in base</w:t>
      </w:r>
      <w:r>
        <w:rPr>
          <w:b w:val="0"/>
          <w:bCs/>
        </w:rPr>
        <w:t xml:space="preserve"> </w:t>
      </w:r>
      <w:r w:rsidR="001820E4">
        <w:rPr>
          <w:b w:val="0"/>
          <w:bCs/>
        </w:rPr>
        <w:t>a</w:t>
      </w:r>
      <w:r>
        <w:rPr>
          <w:b w:val="0"/>
          <w:bCs/>
        </w:rPr>
        <w:t xml:space="preserve">lle disponibilità </w:t>
      </w:r>
      <w:r w:rsidR="0076327E">
        <w:rPr>
          <w:b w:val="0"/>
          <w:bCs/>
        </w:rPr>
        <w:t xml:space="preserve">delle sedi gestite </w:t>
      </w:r>
      <w:r>
        <w:rPr>
          <w:b w:val="0"/>
          <w:bCs/>
        </w:rPr>
        <w:t>dal personal</w:t>
      </w:r>
      <w:r w:rsidR="001820E4">
        <w:rPr>
          <w:b w:val="0"/>
          <w:bCs/>
        </w:rPr>
        <w:t>e</w:t>
      </w:r>
      <w:r>
        <w:rPr>
          <w:b w:val="0"/>
          <w:bCs/>
        </w:rPr>
        <w:t>.</w:t>
      </w:r>
      <w:r w:rsidR="00B95E46" w:rsidRPr="00B95E46">
        <w:rPr>
          <w:b w:val="0"/>
          <w:bCs/>
        </w:rPr>
        <w:t xml:space="preserve"> </w:t>
      </w:r>
      <w:r>
        <w:rPr>
          <w:b w:val="0"/>
          <w:bCs/>
        </w:rPr>
        <w:t xml:space="preserve">Nel secondo caso è necessario che il </w:t>
      </w:r>
      <w:r w:rsidR="001820E4">
        <w:rPr>
          <w:b w:val="0"/>
          <w:bCs/>
        </w:rPr>
        <w:t>cittadino si registri nel sistema altrimenti non può fare richiesta.</w:t>
      </w:r>
    </w:p>
    <w:p w14:paraId="20F17253" w14:textId="3387AA23" w:rsidR="00B95E46" w:rsidRPr="001820E4" w:rsidRDefault="001820E4" w:rsidP="001820E4">
      <w:r>
        <w:t xml:space="preserve">Il personale ha delle </w:t>
      </w:r>
      <w:proofErr w:type="gramStart"/>
      <w:r>
        <w:t xml:space="preserve">credenziali( </w:t>
      </w:r>
      <w:proofErr w:type="spellStart"/>
      <w:r>
        <w:t>pre</w:t>
      </w:r>
      <w:proofErr w:type="spellEnd"/>
      <w:proofErr w:type="gramEnd"/>
      <w:r>
        <w:t>-fornite dagli amministratori del sistema)</w:t>
      </w:r>
      <w:r w:rsidR="00B95E46" w:rsidRPr="00B95E46">
        <w:rPr>
          <w:b/>
          <w:bCs/>
        </w:rPr>
        <w:t xml:space="preserve"> </w:t>
      </w:r>
      <w:r w:rsidR="00B95E46" w:rsidRPr="001820E4">
        <w:t>con cui</w:t>
      </w:r>
    </w:p>
    <w:p w14:paraId="69BB9545" w14:textId="77777777" w:rsidR="00B95E46" w:rsidRPr="00B95E46" w:rsidRDefault="00B95E46" w:rsidP="00B95E46">
      <w:pPr>
        <w:pStyle w:val="Titolo2"/>
        <w:spacing w:line="240" w:lineRule="auto"/>
        <w:rPr>
          <w:b w:val="0"/>
          <w:bCs/>
        </w:rPr>
      </w:pPr>
      <w:r w:rsidRPr="00B95E46">
        <w:rPr>
          <w:b w:val="0"/>
          <w:bCs/>
        </w:rPr>
        <w:t>possono effettuare l’autenticazione. In caso questa vada a buon fine, il personale</w:t>
      </w:r>
    </w:p>
    <w:p w14:paraId="2BD83ACB" w14:textId="77777777" w:rsidR="0076327E" w:rsidRDefault="00B95E46" w:rsidP="001820E4">
      <w:pPr>
        <w:pStyle w:val="Titolo2"/>
        <w:spacing w:line="240" w:lineRule="auto"/>
        <w:rPr>
          <w:b w:val="0"/>
          <w:bCs/>
        </w:rPr>
      </w:pPr>
      <w:r w:rsidRPr="00B95E46">
        <w:rPr>
          <w:b w:val="0"/>
          <w:bCs/>
        </w:rPr>
        <w:t>verrà reindirizzato alla rispettiva schermata iniziale</w:t>
      </w:r>
      <w:r w:rsidR="001820E4">
        <w:rPr>
          <w:b w:val="0"/>
          <w:bCs/>
        </w:rPr>
        <w:t>.</w:t>
      </w:r>
    </w:p>
    <w:p w14:paraId="3B4C4BB1" w14:textId="77777777" w:rsidR="0076327E" w:rsidRDefault="0076327E" w:rsidP="001820E4">
      <w:pPr>
        <w:pStyle w:val="Titolo2"/>
        <w:spacing w:line="240" w:lineRule="auto"/>
        <w:rPr>
          <w:b w:val="0"/>
          <w:bCs/>
        </w:rPr>
      </w:pPr>
    </w:p>
    <w:p w14:paraId="26732A6F" w14:textId="77777777" w:rsidR="0076327E" w:rsidRDefault="0076327E" w:rsidP="001820E4">
      <w:pPr>
        <w:pStyle w:val="Titolo2"/>
        <w:spacing w:line="240" w:lineRule="auto"/>
        <w:rPr>
          <w:b w:val="0"/>
          <w:bCs/>
          <w:snapToGrid w:val="0"/>
          <w:lang w:eastAsia="it-IT" w:bidi="it-IT"/>
        </w:rPr>
      </w:pPr>
    </w:p>
    <w:p w14:paraId="02291AF8" w14:textId="6983B8B8" w:rsidR="0078167B" w:rsidRPr="00B95E46" w:rsidRDefault="0078167B" w:rsidP="0078167B">
      <w:pPr>
        <w:pStyle w:val="Titolo2"/>
      </w:pPr>
      <w:r>
        <w:rPr>
          <w:sz w:val="32"/>
          <w:szCs w:val="32"/>
        </w:rPr>
        <w:t>Casi d’uso relativi a utente generico</w:t>
      </w:r>
    </w:p>
    <w:p w14:paraId="7DFC5376" w14:textId="77777777" w:rsidR="0078167B" w:rsidRDefault="0078167B" w:rsidP="0078167B">
      <w:pPr>
        <w:pStyle w:val="Titolo2"/>
        <w:spacing w:line="240" w:lineRule="auto"/>
        <w:rPr>
          <w:b w:val="0"/>
          <w:bCs/>
        </w:rPr>
      </w:pPr>
    </w:p>
    <w:p w14:paraId="25E969E7" w14:textId="38863747" w:rsidR="0078167B" w:rsidRDefault="00BE7C78" w:rsidP="0078167B">
      <w:r>
        <w:t>L’utente si interfaccia con il sistema, dove viene subito invitato a scegliere il suo ruolo con conseguente autenticazione o registrazione (se non è registrato).</w:t>
      </w:r>
    </w:p>
    <w:p w14:paraId="1A3FB2E1" w14:textId="78F4AC1D" w:rsidR="00BE7C78" w:rsidRDefault="00BE7C78" w:rsidP="0078167B">
      <w:r>
        <w:t xml:space="preserve">Nella home sono presenti due pulsanti: “Accesso personale amministrativo” e “Accesso </w:t>
      </w:r>
      <w:r w:rsidR="006F4117">
        <w:t xml:space="preserve">per il </w:t>
      </w:r>
      <w:r>
        <w:t>cittadino”.</w:t>
      </w:r>
    </w:p>
    <w:p w14:paraId="6E3AE769" w14:textId="5D7BDAE1" w:rsidR="00BE7C78" w:rsidRDefault="006F4117" w:rsidP="0078167B">
      <w:r>
        <w:t>c</w:t>
      </w:r>
    </w:p>
    <w:p w14:paraId="6FF82867" w14:textId="395D9568" w:rsidR="0078167B" w:rsidRDefault="00BE7C78" w:rsidP="0078167B">
      <w:r>
        <w:rPr>
          <w:b/>
          <w:bCs/>
        </w:rPr>
        <w:t>Scelta “accesso personale amministrativo</w:t>
      </w:r>
      <w:r w:rsidR="0078167B" w:rsidRPr="00C9428F">
        <w:rPr>
          <w:b/>
          <w:bCs/>
        </w:rPr>
        <w:t>”</w:t>
      </w:r>
    </w:p>
    <w:p w14:paraId="77F8463E" w14:textId="7F40BE40" w:rsidR="00BE7C78" w:rsidRDefault="00BE7C78" w:rsidP="0078167B">
      <w:r>
        <w:t xml:space="preserve">L’utente generico che si identifica come personale amministrativo sarà proprietario di </w:t>
      </w:r>
    </w:p>
    <w:p w14:paraId="444E4318" w14:textId="36FE2735" w:rsidR="00BE7C78" w:rsidRDefault="00BE7C78" w:rsidP="0078167B">
      <w:r>
        <w:t>un utente ed una password (</w:t>
      </w:r>
      <w:proofErr w:type="spellStart"/>
      <w:r>
        <w:t>pre</w:t>
      </w:r>
      <w:proofErr w:type="spellEnd"/>
      <w:r w:rsidR="006F4117">
        <w:t>-</w:t>
      </w:r>
      <w:r>
        <w:t xml:space="preserve">forniti dall’amministrazione) per poter accedere al sistema </w:t>
      </w:r>
      <w:r w:rsidR="006F4117">
        <w:t>amministrativo.</w:t>
      </w:r>
    </w:p>
    <w:p w14:paraId="7BF8ACFB" w14:textId="77777777" w:rsidR="006F4117" w:rsidRDefault="006F4117" w:rsidP="0078167B"/>
    <w:p w14:paraId="1A758E78" w14:textId="63D81248" w:rsidR="006F4117" w:rsidRDefault="006F4117" w:rsidP="006F4117">
      <w:r>
        <w:rPr>
          <w:b/>
          <w:bCs/>
        </w:rPr>
        <w:t>Scelta “accesso per il cittadino</w:t>
      </w:r>
      <w:r w:rsidRPr="00C9428F">
        <w:rPr>
          <w:b/>
          <w:bCs/>
        </w:rPr>
        <w:t>”</w:t>
      </w:r>
    </w:p>
    <w:p w14:paraId="05D5CF44" w14:textId="3D575E46" w:rsidR="006F4117" w:rsidRDefault="006F4117" w:rsidP="006F4117">
      <w:r>
        <w:t>L’utente generico che si identifica come cittadino, se privo di registrazione, deve necessariamente registrarsi nel sistema affiche quest’ultimo possa verificare la sua identità.</w:t>
      </w:r>
    </w:p>
    <w:p w14:paraId="34527F0F" w14:textId="3CFE3650" w:rsidR="006F4117" w:rsidRDefault="006F4117" w:rsidP="006F4117">
      <w:proofErr w:type="gramStart"/>
      <w:r>
        <w:t>L’utente già registrato,</w:t>
      </w:r>
      <w:proofErr w:type="gramEnd"/>
      <w:r>
        <w:t xml:space="preserve"> può effettuare il login per entrare nel sistema.</w:t>
      </w:r>
    </w:p>
    <w:p w14:paraId="7EA91100" w14:textId="77777777" w:rsidR="006F4117" w:rsidRPr="0076327E" w:rsidRDefault="006F4117" w:rsidP="006F4117"/>
    <w:p w14:paraId="3E27DDD2" w14:textId="77777777" w:rsidR="006F4117" w:rsidRPr="0076327E" w:rsidRDefault="006F4117" w:rsidP="0078167B"/>
    <w:tbl>
      <w:tblPr>
        <w:tblW w:w="903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32"/>
      </w:tblGrid>
      <w:tr w:rsidR="0078167B" w14:paraId="3E768C14" w14:textId="77777777" w:rsidTr="00807F51">
        <w:trPr>
          <w:trHeight w:val="6021"/>
        </w:trPr>
        <w:tc>
          <w:tcPr>
            <w:tcW w:w="9032" w:type="dxa"/>
          </w:tcPr>
          <w:p w14:paraId="1E32ECC2" w14:textId="3FC35F36" w:rsidR="0078167B" w:rsidRPr="00571901" w:rsidRDefault="0078167B" w:rsidP="00807F51">
            <w:pPr>
              <w:pStyle w:val="Titolo2"/>
              <w:ind w:left="142"/>
              <w:rPr>
                <w:b w:val="0"/>
                <w:bCs/>
                <w:i/>
                <w:iCs/>
                <w:snapToGrid w:val="0"/>
                <w:lang w:eastAsia="it-IT" w:bidi="it-IT"/>
              </w:rPr>
            </w:pPr>
            <w:r w:rsidRPr="00571901">
              <w:rPr>
                <w:i/>
                <w:iCs/>
                <w:snapToGrid w:val="0"/>
                <w:lang w:eastAsia="it-IT" w:bidi="it-IT"/>
              </w:rPr>
              <w:lastRenderedPageBreak/>
              <w:t>Attori</w:t>
            </w:r>
            <w:r w:rsidRPr="00571901">
              <w:rPr>
                <w:b w:val="0"/>
                <w:bCs/>
                <w:i/>
                <w:iCs/>
                <w:snapToGrid w:val="0"/>
                <w:lang w:eastAsia="it-IT" w:bidi="it-IT"/>
              </w:rPr>
              <w:t xml:space="preserve">: </w:t>
            </w:r>
            <w:r w:rsidR="006F4117">
              <w:rPr>
                <w:b w:val="0"/>
                <w:bCs/>
                <w:i/>
                <w:iCs/>
                <w:snapToGrid w:val="0"/>
                <w:lang w:eastAsia="it-IT" w:bidi="it-IT"/>
              </w:rPr>
              <w:t>Utente generico</w:t>
            </w:r>
          </w:p>
          <w:p w14:paraId="22B19356" w14:textId="2E86213C" w:rsidR="0078167B" w:rsidRPr="00571901" w:rsidRDefault="0078167B" w:rsidP="00807F51">
            <w:pPr>
              <w:pStyle w:val="Titolo2"/>
              <w:ind w:left="142"/>
              <w:rPr>
                <w:b w:val="0"/>
                <w:bCs/>
                <w:i/>
                <w:iCs/>
                <w:snapToGrid w:val="0"/>
                <w:lang w:eastAsia="it-IT" w:bidi="it-IT"/>
              </w:rPr>
            </w:pPr>
            <w:r w:rsidRPr="00571901">
              <w:rPr>
                <w:i/>
                <w:iCs/>
                <w:snapToGrid w:val="0"/>
                <w:lang w:eastAsia="it-IT" w:bidi="it-IT"/>
              </w:rPr>
              <w:t>Precondizioni</w:t>
            </w:r>
            <w:r w:rsidRPr="00571901">
              <w:rPr>
                <w:b w:val="0"/>
                <w:bCs/>
                <w:i/>
                <w:iCs/>
                <w:snapToGrid w:val="0"/>
                <w:lang w:eastAsia="it-IT" w:bidi="it-IT"/>
              </w:rPr>
              <w:t xml:space="preserve">: </w:t>
            </w:r>
            <w:r w:rsidR="009E6E92">
              <w:rPr>
                <w:b w:val="0"/>
                <w:bCs/>
                <w:i/>
                <w:iCs/>
                <w:snapToGrid w:val="0"/>
                <w:lang w:eastAsia="it-IT" w:bidi="it-IT"/>
              </w:rPr>
              <w:t>Nessuna</w:t>
            </w:r>
          </w:p>
          <w:p w14:paraId="116E2150" w14:textId="77777777" w:rsidR="0078167B" w:rsidRPr="00571901" w:rsidRDefault="0078167B" w:rsidP="00807F51">
            <w:pPr>
              <w:pStyle w:val="Titolo2"/>
              <w:ind w:left="142"/>
              <w:rPr>
                <w:b w:val="0"/>
                <w:bCs/>
                <w:i/>
                <w:iCs/>
                <w:snapToGrid w:val="0"/>
                <w:lang w:eastAsia="it-IT" w:bidi="it-IT"/>
              </w:rPr>
            </w:pPr>
            <w:r w:rsidRPr="00571901">
              <w:rPr>
                <w:i/>
                <w:iCs/>
                <w:snapToGrid w:val="0"/>
                <w:lang w:eastAsia="it-IT" w:bidi="it-IT"/>
              </w:rPr>
              <w:t>Passi</w:t>
            </w:r>
            <w:r w:rsidRPr="00571901">
              <w:rPr>
                <w:b w:val="0"/>
                <w:bCs/>
                <w:i/>
                <w:iCs/>
                <w:snapToGrid w:val="0"/>
                <w:lang w:eastAsia="it-IT" w:bidi="it-IT"/>
              </w:rPr>
              <w:t>:</w:t>
            </w:r>
          </w:p>
          <w:p w14:paraId="4900B016" w14:textId="2327381C" w:rsidR="0078167B" w:rsidRPr="00571901" w:rsidRDefault="0078167B" w:rsidP="00807F51">
            <w:pPr>
              <w:pStyle w:val="Titolo2"/>
              <w:ind w:left="862"/>
              <w:rPr>
                <w:b w:val="0"/>
                <w:bCs/>
                <w:i/>
                <w:iCs/>
                <w:snapToGrid w:val="0"/>
                <w:lang w:eastAsia="it-IT" w:bidi="it-IT"/>
              </w:rPr>
            </w:pPr>
            <w:r w:rsidRPr="00571901">
              <w:rPr>
                <w:b w:val="0"/>
                <w:bCs/>
                <w:i/>
                <w:iCs/>
                <w:snapToGrid w:val="0"/>
                <w:lang w:eastAsia="it-IT" w:bidi="it-IT"/>
              </w:rPr>
              <w:t xml:space="preserve">1. </w:t>
            </w:r>
            <w:r w:rsidR="009E6E92">
              <w:rPr>
                <w:b w:val="0"/>
                <w:bCs/>
                <w:i/>
                <w:iCs/>
                <w:snapToGrid w:val="0"/>
                <w:lang w:eastAsia="it-IT" w:bidi="it-IT"/>
              </w:rPr>
              <w:t>L’utente si interfaccia al sistema</w:t>
            </w:r>
          </w:p>
          <w:p w14:paraId="3A701469" w14:textId="2798EDA3" w:rsidR="0078167B" w:rsidRPr="00571901" w:rsidRDefault="0078167B" w:rsidP="00807F51">
            <w:pPr>
              <w:pStyle w:val="Titolo2"/>
              <w:ind w:left="862"/>
              <w:rPr>
                <w:b w:val="0"/>
                <w:bCs/>
                <w:i/>
                <w:iCs/>
                <w:snapToGrid w:val="0"/>
                <w:lang w:eastAsia="it-IT" w:bidi="it-IT"/>
              </w:rPr>
            </w:pPr>
            <w:r w:rsidRPr="00571901">
              <w:rPr>
                <w:b w:val="0"/>
                <w:bCs/>
                <w:i/>
                <w:iCs/>
                <w:snapToGrid w:val="0"/>
                <w:lang w:eastAsia="it-IT" w:bidi="it-IT"/>
              </w:rPr>
              <w:t xml:space="preserve">2. </w:t>
            </w:r>
            <w:r w:rsidR="0015604F">
              <w:rPr>
                <w:b w:val="0"/>
                <w:bCs/>
                <w:i/>
                <w:iCs/>
                <w:snapToGrid w:val="0"/>
                <w:lang w:eastAsia="it-IT" w:bidi="it-IT"/>
              </w:rPr>
              <w:t>L’utente</w:t>
            </w:r>
          </w:p>
          <w:p w14:paraId="78CBC081" w14:textId="77777777" w:rsidR="0078167B" w:rsidRDefault="0078167B" w:rsidP="00807F51">
            <w:pPr>
              <w:ind w:left="142" w:firstLine="720"/>
              <w:rPr>
                <w:i/>
                <w:iCs/>
                <w:lang w:eastAsia="it-IT" w:bidi="it-IT"/>
              </w:rPr>
            </w:pPr>
          </w:p>
          <w:p w14:paraId="4C943FC8" w14:textId="2C583947" w:rsidR="0015604F" w:rsidRDefault="0015604F" w:rsidP="00807F51">
            <w:pPr>
              <w:ind w:left="142" w:firstLine="720"/>
              <w:rPr>
                <w:i/>
                <w:iCs/>
                <w:lang w:eastAsia="it-IT" w:bidi="it-IT"/>
              </w:rPr>
            </w:pPr>
            <w:r>
              <w:rPr>
                <w:i/>
                <w:iCs/>
                <w:lang w:eastAsia="it-IT" w:bidi="it-IT"/>
              </w:rPr>
              <w:t>(a). si identifica come “personale amministrativo” ed accede al sistema di      amministrazione</w:t>
            </w:r>
          </w:p>
          <w:p w14:paraId="100F34DA" w14:textId="77777777" w:rsidR="0015604F" w:rsidRDefault="0015604F" w:rsidP="00807F51">
            <w:pPr>
              <w:ind w:left="142" w:firstLine="720"/>
              <w:rPr>
                <w:i/>
                <w:iCs/>
                <w:lang w:eastAsia="it-IT" w:bidi="it-IT"/>
              </w:rPr>
            </w:pPr>
          </w:p>
          <w:p w14:paraId="5BA10759" w14:textId="2F60D9B6" w:rsidR="0015604F" w:rsidRPr="00571901" w:rsidRDefault="0015604F" w:rsidP="0015604F">
            <w:pPr>
              <w:ind w:left="142" w:firstLine="720"/>
              <w:rPr>
                <w:b/>
                <w:bCs/>
                <w:i/>
                <w:iCs/>
                <w:snapToGrid w:val="0"/>
                <w:lang w:eastAsia="it-IT" w:bidi="it-IT"/>
              </w:rPr>
            </w:pPr>
            <w:r>
              <w:rPr>
                <w:i/>
                <w:iCs/>
                <w:lang w:eastAsia="it-IT" w:bidi="it-IT"/>
              </w:rPr>
              <w:t>(b). si identifica come “cittadino” ed accede al sistema di prenotazione</w:t>
            </w:r>
          </w:p>
          <w:p w14:paraId="0DD49853" w14:textId="15A8BE2C" w:rsidR="0078167B" w:rsidRPr="00571901" w:rsidRDefault="0078167B" w:rsidP="00807F51">
            <w:pPr>
              <w:pStyle w:val="Titolo2"/>
              <w:ind w:left="862"/>
              <w:rPr>
                <w:b w:val="0"/>
                <w:bCs/>
                <w:i/>
                <w:iCs/>
                <w:snapToGrid w:val="0"/>
                <w:lang w:eastAsia="it-IT" w:bidi="it-IT"/>
              </w:rPr>
            </w:pPr>
            <w:r w:rsidRPr="00571901">
              <w:rPr>
                <w:b w:val="0"/>
                <w:bCs/>
                <w:i/>
                <w:iCs/>
                <w:snapToGrid w:val="0"/>
                <w:lang w:eastAsia="it-IT" w:bidi="it-IT"/>
              </w:rPr>
              <w:t xml:space="preserve"> </w:t>
            </w:r>
          </w:p>
          <w:p w14:paraId="2FE473C2" w14:textId="3C40ECE0" w:rsidR="0078167B" w:rsidRPr="00C9428F" w:rsidRDefault="0078167B" w:rsidP="00807F51">
            <w:pPr>
              <w:pStyle w:val="Titolo2"/>
              <w:ind w:left="142"/>
              <w:rPr>
                <w:b w:val="0"/>
                <w:bCs/>
                <w:snapToGrid w:val="0"/>
                <w:u w:val="single"/>
                <w:lang w:eastAsia="it-IT" w:bidi="it-IT"/>
              </w:rPr>
            </w:pPr>
            <w:proofErr w:type="spellStart"/>
            <w:r w:rsidRPr="00571901">
              <w:rPr>
                <w:i/>
                <w:iCs/>
                <w:snapToGrid w:val="0"/>
                <w:lang w:eastAsia="it-IT" w:bidi="it-IT"/>
              </w:rPr>
              <w:t>Postcondizioni</w:t>
            </w:r>
            <w:proofErr w:type="spellEnd"/>
            <w:r w:rsidRPr="00571901">
              <w:rPr>
                <w:b w:val="0"/>
                <w:bCs/>
                <w:i/>
                <w:iCs/>
                <w:snapToGrid w:val="0"/>
                <w:lang w:eastAsia="it-IT" w:bidi="it-IT"/>
              </w:rPr>
              <w:t xml:space="preserve">: </w:t>
            </w:r>
            <w:r w:rsidR="0015604F">
              <w:rPr>
                <w:b w:val="0"/>
                <w:bCs/>
                <w:i/>
                <w:iCs/>
                <w:snapToGrid w:val="0"/>
                <w:lang w:eastAsia="it-IT" w:bidi="it-IT"/>
              </w:rPr>
              <w:t>l’utente generico diventa specifico.</w:t>
            </w:r>
          </w:p>
          <w:p w14:paraId="6A399784" w14:textId="77777777" w:rsidR="0078167B" w:rsidRDefault="0078167B" w:rsidP="00807F51">
            <w:pPr>
              <w:pStyle w:val="Titolo2"/>
              <w:ind w:left="142"/>
              <w:rPr>
                <w:b w:val="0"/>
                <w:bCs/>
                <w:snapToGrid w:val="0"/>
                <w:lang w:eastAsia="it-IT" w:bidi="it-IT"/>
              </w:rPr>
            </w:pPr>
          </w:p>
        </w:tc>
      </w:tr>
    </w:tbl>
    <w:p w14:paraId="2DDE2018" w14:textId="2318BF0E" w:rsidR="0076327E" w:rsidRPr="00B95E46" w:rsidRDefault="0076327E" w:rsidP="0076327E">
      <w:pPr>
        <w:pStyle w:val="Titolo2"/>
      </w:pPr>
      <w:r>
        <w:rPr>
          <w:b w:val="0"/>
          <w:bCs/>
          <w:snapToGrid w:val="0"/>
          <w:lang w:eastAsia="it-IT" w:bidi="it-IT"/>
        </w:rPr>
        <w:br w:type="page"/>
      </w:r>
      <w:r>
        <w:rPr>
          <w:sz w:val="32"/>
          <w:szCs w:val="32"/>
        </w:rPr>
        <w:lastRenderedPageBreak/>
        <w:t>Casi d’uso relativi al</w:t>
      </w:r>
      <w:r w:rsidR="00770B18">
        <w:rPr>
          <w:sz w:val="32"/>
          <w:szCs w:val="32"/>
        </w:rPr>
        <w:t xml:space="preserve"> personale di amministrazione</w:t>
      </w:r>
    </w:p>
    <w:p w14:paraId="3DA23C93" w14:textId="77777777" w:rsidR="0076327E" w:rsidRDefault="0076327E" w:rsidP="0076327E">
      <w:pPr>
        <w:pStyle w:val="Titolo2"/>
        <w:spacing w:line="240" w:lineRule="auto"/>
        <w:rPr>
          <w:b w:val="0"/>
          <w:bCs/>
        </w:rPr>
      </w:pPr>
    </w:p>
    <w:p w14:paraId="372EF88E" w14:textId="6826223C" w:rsidR="0076327E" w:rsidRDefault="0076327E" w:rsidP="0076327E">
      <w:r>
        <w:t>Dopo opportuna autenticazione</w:t>
      </w:r>
      <w:r w:rsidR="00770B18">
        <w:t xml:space="preserve"> tramite la pagina dedicata</w:t>
      </w:r>
      <w:r>
        <w:t>, il personale</w:t>
      </w:r>
      <w:r w:rsidR="00770B18">
        <w:t xml:space="preserve"> d’A.</w:t>
      </w:r>
      <w:r>
        <w:t xml:space="preserve"> viene i</w:t>
      </w:r>
      <w:r w:rsidR="00770B18">
        <w:t>ntrodotto nella home dell’amministrazione</w:t>
      </w:r>
      <w:r>
        <w:t xml:space="preserve"> che permette</w:t>
      </w:r>
      <w:r w:rsidR="00770B18">
        <w:t xml:space="preserve"> di </w:t>
      </w:r>
      <w:r w:rsidR="00770B18" w:rsidRPr="00E016B5">
        <w:t>inserire</w:t>
      </w:r>
      <w:r w:rsidR="00E016B5">
        <w:t xml:space="preserve"> </w:t>
      </w:r>
      <w:r w:rsidR="00770B18" w:rsidRPr="00E016B5">
        <w:t>il</w:t>
      </w:r>
      <w:r w:rsidR="00770B18">
        <w:t xml:space="preserve"> numero di “slot</w:t>
      </w:r>
      <w:r w:rsidR="00E016B5">
        <w:t xml:space="preserve"> appuntamenti</w:t>
      </w:r>
      <w:r w:rsidR="00770B18">
        <w:t>”</w:t>
      </w:r>
      <w:r w:rsidR="00E016B5">
        <w:t xml:space="preserve"> per le varie fasce orarie</w:t>
      </w:r>
      <w:r>
        <w:t xml:space="preserve"> </w:t>
      </w:r>
      <w:r w:rsidR="00770B18">
        <w:t>nelle varie sedi</w:t>
      </w:r>
      <w:r>
        <w:t>.</w:t>
      </w:r>
    </w:p>
    <w:p w14:paraId="7C7012D3" w14:textId="77777777" w:rsidR="00C9428F" w:rsidRDefault="00C9428F" w:rsidP="0076327E"/>
    <w:p w14:paraId="376B451E" w14:textId="77777777" w:rsidR="00C9428F" w:rsidRPr="00C9428F" w:rsidRDefault="00C9428F" w:rsidP="0076327E">
      <w:pPr>
        <w:rPr>
          <w:b/>
          <w:bCs/>
        </w:rPr>
      </w:pPr>
      <w:r w:rsidRPr="00C9428F">
        <w:rPr>
          <w:b/>
          <w:bCs/>
        </w:rPr>
        <w:t>Inserire gli “slot disponibilità”</w:t>
      </w:r>
    </w:p>
    <w:p w14:paraId="5CE5FC34" w14:textId="1A2692C3" w:rsidR="00C9428F" w:rsidRDefault="00C9428F" w:rsidP="0076327E">
      <w:r>
        <w:t xml:space="preserve">Il personale d’A. deve poter inserire il numero di disponibilità per gli appuntamenti. Per fare questo, è necessario </w:t>
      </w:r>
      <w:r w:rsidR="00571901">
        <w:t xml:space="preserve">scegliere la </w:t>
      </w:r>
      <w:proofErr w:type="spellStart"/>
      <w:proofErr w:type="gramStart"/>
      <w:r w:rsidR="00571901">
        <w:t>sede,il</w:t>
      </w:r>
      <w:proofErr w:type="spellEnd"/>
      <w:proofErr w:type="gramEnd"/>
      <w:r w:rsidR="00571901">
        <w:t xml:space="preserve"> giorno, la relativa fascia oraria e il numero di posti disponibili.</w:t>
      </w:r>
    </w:p>
    <w:p w14:paraId="3748F3EA" w14:textId="77777777" w:rsidR="00481DA0" w:rsidRPr="0076327E" w:rsidRDefault="00481DA0" w:rsidP="0076327E"/>
    <w:tbl>
      <w:tblPr>
        <w:tblW w:w="903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32"/>
      </w:tblGrid>
      <w:tr w:rsidR="00571901" w14:paraId="7DE96B41" w14:textId="77777777" w:rsidTr="00571901">
        <w:trPr>
          <w:trHeight w:val="6021"/>
        </w:trPr>
        <w:tc>
          <w:tcPr>
            <w:tcW w:w="9032" w:type="dxa"/>
          </w:tcPr>
          <w:p w14:paraId="6E12769D" w14:textId="77777777" w:rsidR="00571901" w:rsidRPr="00571901" w:rsidRDefault="00571901" w:rsidP="00571901">
            <w:pPr>
              <w:pStyle w:val="Titolo2"/>
              <w:ind w:left="142"/>
              <w:rPr>
                <w:b w:val="0"/>
                <w:bCs/>
                <w:i/>
                <w:iCs/>
                <w:snapToGrid w:val="0"/>
                <w:lang w:eastAsia="it-IT" w:bidi="it-IT"/>
              </w:rPr>
            </w:pPr>
            <w:r w:rsidRPr="00571901">
              <w:rPr>
                <w:i/>
                <w:iCs/>
                <w:snapToGrid w:val="0"/>
                <w:lang w:eastAsia="it-IT" w:bidi="it-IT"/>
              </w:rPr>
              <w:t>Attori</w:t>
            </w:r>
            <w:r w:rsidRPr="00571901">
              <w:rPr>
                <w:b w:val="0"/>
                <w:bCs/>
                <w:i/>
                <w:iCs/>
                <w:snapToGrid w:val="0"/>
                <w:lang w:eastAsia="it-IT" w:bidi="it-IT"/>
              </w:rPr>
              <w:t>: Personale Amministrazione</w:t>
            </w:r>
          </w:p>
          <w:p w14:paraId="555D5248" w14:textId="77777777" w:rsidR="00571901" w:rsidRPr="00571901" w:rsidRDefault="00571901" w:rsidP="00571901">
            <w:pPr>
              <w:pStyle w:val="Titolo2"/>
              <w:ind w:left="142"/>
              <w:rPr>
                <w:b w:val="0"/>
                <w:bCs/>
                <w:i/>
                <w:iCs/>
                <w:snapToGrid w:val="0"/>
                <w:lang w:eastAsia="it-IT" w:bidi="it-IT"/>
              </w:rPr>
            </w:pPr>
            <w:r w:rsidRPr="00571901">
              <w:rPr>
                <w:i/>
                <w:iCs/>
                <w:snapToGrid w:val="0"/>
                <w:lang w:eastAsia="it-IT" w:bidi="it-IT"/>
              </w:rPr>
              <w:t>Precondizioni</w:t>
            </w:r>
            <w:r w:rsidRPr="00571901">
              <w:rPr>
                <w:b w:val="0"/>
                <w:bCs/>
                <w:i/>
                <w:iCs/>
                <w:snapToGrid w:val="0"/>
                <w:lang w:eastAsia="it-IT" w:bidi="it-IT"/>
              </w:rPr>
              <w:t>: Il personale deve essersi autenticato.</w:t>
            </w:r>
          </w:p>
          <w:p w14:paraId="782A67B3" w14:textId="77777777" w:rsidR="00571901" w:rsidRPr="00571901" w:rsidRDefault="00571901" w:rsidP="00571901">
            <w:pPr>
              <w:pStyle w:val="Titolo2"/>
              <w:ind w:left="142"/>
              <w:rPr>
                <w:b w:val="0"/>
                <w:bCs/>
                <w:i/>
                <w:iCs/>
                <w:snapToGrid w:val="0"/>
                <w:lang w:eastAsia="it-IT" w:bidi="it-IT"/>
              </w:rPr>
            </w:pPr>
            <w:r w:rsidRPr="00571901">
              <w:rPr>
                <w:i/>
                <w:iCs/>
                <w:snapToGrid w:val="0"/>
                <w:lang w:eastAsia="it-IT" w:bidi="it-IT"/>
              </w:rPr>
              <w:t>Passi</w:t>
            </w:r>
            <w:r w:rsidRPr="00571901">
              <w:rPr>
                <w:b w:val="0"/>
                <w:bCs/>
                <w:i/>
                <w:iCs/>
                <w:snapToGrid w:val="0"/>
                <w:lang w:eastAsia="it-IT" w:bidi="it-IT"/>
              </w:rPr>
              <w:t>:</w:t>
            </w:r>
          </w:p>
          <w:p w14:paraId="0DD92C2D" w14:textId="77777777" w:rsidR="00571901" w:rsidRPr="00571901" w:rsidRDefault="00571901" w:rsidP="00571901">
            <w:pPr>
              <w:pStyle w:val="Titolo2"/>
              <w:ind w:left="862"/>
              <w:rPr>
                <w:b w:val="0"/>
                <w:bCs/>
                <w:i/>
                <w:iCs/>
                <w:snapToGrid w:val="0"/>
                <w:lang w:eastAsia="it-IT" w:bidi="it-IT"/>
              </w:rPr>
            </w:pPr>
            <w:r w:rsidRPr="00571901">
              <w:rPr>
                <w:b w:val="0"/>
                <w:bCs/>
                <w:i/>
                <w:iCs/>
                <w:snapToGrid w:val="0"/>
                <w:lang w:eastAsia="it-IT" w:bidi="it-IT"/>
              </w:rPr>
              <w:t>1. Il personale accede al sistema</w:t>
            </w:r>
          </w:p>
          <w:p w14:paraId="5F806E6C" w14:textId="77777777" w:rsidR="00571901" w:rsidRPr="00571901" w:rsidRDefault="00571901" w:rsidP="00571901">
            <w:pPr>
              <w:pStyle w:val="Titolo2"/>
              <w:ind w:left="862"/>
              <w:rPr>
                <w:b w:val="0"/>
                <w:bCs/>
                <w:i/>
                <w:iCs/>
                <w:snapToGrid w:val="0"/>
                <w:lang w:eastAsia="it-IT" w:bidi="it-IT"/>
              </w:rPr>
            </w:pPr>
            <w:r w:rsidRPr="00571901">
              <w:rPr>
                <w:b w:val="0"/>
                <w:bCs/>
                <w:i/>
                <w:iCs/>
                <w:snapToGrid w:val="0"/>
                <w:lang w:eastAsia="it-IT" w:bidi="it-IT"/>
              </w:rPr>
              <w:t>2. Il personale è introdotto all’interfaccia di base</w:t>
            </w:r>
          </w:p>
          <w:p w14:paraId="5D19084A" w14:textId="77777777" w:rsidR="00571901" w:rsidRPr="00571901" w:rsidRDefault="00571901" w:rsidP="00571901">
            <w:pPr>
              <w:ind w:left="142" w:firstLine="720"/>
              <w:rPr>
                <w:i/>
                <w:iCs/>
                <w:lang w:eastAsia="it-IT" w:bidi="it-IT"/>
              </w:rPr>
            </w:pPr>
          </w:p>
          <w:p w14:paraId="245FDDAB" w14:textId="77777777" w:rsidR="00571901" w:rsidRPr="00571901" w:rsidRDefault="00571901" w:rsidP="00571901">
            <w:pPr>
              <w:ind w:left="142" w:firstLine="720"/>
              <w:rPr>
                <w:i/>
                <w:iCs/>
                <w:lang w:eastAsia="it-IT" w:bidi="it-IT"/>
              </w:rPr>
            </w:pPr>
            <w:r w:rsidRPr="00571901">
              <w:rPr>
                <w:i/>
                <w:iCs/>
                <w:lang w:eastAsia="it-IT" w:bidi="it-IT"/>
              </w:rPr>
              <w:t>3. Il personale sceglie il giorno da “modificare”</w:t>
            </w:r>
          </w:p>
          <w:p w14:paraId="0CC7BA59" w14:textId="77777777" w:rsidR="00571901" w:rsidRPr="00571901" w:rsidRDefault="00571901" w:rsidP="00571901">
            <w:pPr>
              <w:pStyle w:val="Titolo2"/>
              <w:ind w:left="862"/>
              <w:rPr>
                <w:b w:val="0"/>
                <w:bCs/>
                <w:i/>
                <w:iCs/>
                <w:snapToGrid w:val="0"/>
                <w:lang w:eastAsia="it-IT" w:bidi="it-IT"/>
              </w:rPr>
            </w:pPr>
            <w:r w:rsidRPr="00571901">
              <w:rPr>
                <w:b w:val="0"/>
                <w:bCs/>
                <w:i/>
                <w:iCs/>
                <w:snapToGrid w:val="0"/>
                <w:lang w:eastAsia="it-IT" w:bidi="it-IT"/>
              </w:rPr>
              <w:t>4. Il personale inserisce gli “slot appuntamenti” per la sede scelta tra le disponibili.</w:t>
            </w:r>
          </w:p>
          <w:p w14:paraId="654497E9" w14:textId="77777777" w:rsidR="00571901" w:rsidRPr="00571901" w:rsidRDefault="00571901" w:rsidP="00571901">
            <w:pPr>
              <w:pStyle w:val="Titolo2"/>
              <w:ind w:left="862"/>
              <w:rPr>
                <w:b w:val="0"/>
                <w:bCs/>
                <w:i/>
                <w:iCs/>
                <w:snapToGrid w:val="0"/>
                <w:lang w:eastAsia="it-IT" w:bidi="it-IT"/>
              </w:rPr>
            </w:pPr>
            <w:r w:rsidRPr="00571901">
              <w:rPr>
                <w:b w:val="0"/>
                <w:bCs/>
                <w:i/>
                <w:iCs/>
                <w:snapToGrid w:val="0"/>
                <w:lang w:eastAsia="it-IT" w:bidi="it-IT"/>
              </w:rPr>
              <w:t xml:space="preserve">5. Il personale conferma il numero di slot per quella fascia oraria giornaliera in quella sede </w:t>
            </w:r>
          </w:p>
          <w:p w14:paraId="1384AC99" w14:textId="77777777" w:rsidR="00571901" w:rsidRPr="00C9428F" w:rsidRDefault="00571901" w:rsidP="00571901">
            <w:pPr>
              <w:pStyle w:val="Titolo2"/>
              <w:ind w:left="142"/>
              <w:rPr>
                <w:b w:val="0"/>
                <w:bCs/>
                <w:snapToGrid w:val="0"/>
                <w:u w:val="single"/>
                <w:lang w:eastAsia="it-IT" w:bidi="it-IT"/>
              </w:rPr>
            </w:pPr>
            <w:proofErr w:type="spellStart"/>
            <w:r w:rsidRPr="00571901">
              <w:rPr>
                <w:i/>
                <w:iCs/>
                <w:snapToGrid w:val="0"/>
                <w:lang w:eastAsia="it-IT" w:bidi="it-IT"/>
              </w:rPr>
              <w:t>Postcondizioni</w:t>
            </w:r>
            <w:proofErr w:type="spellEnd"/>
            <w:r w:rsidRPr="00571901">
              <w:rPr>
                <w:b w:val="0"/>
                <w:bCs/>
                <w:i/>
                <w:iCs/>
                <w:snapToGrid w:val="0"/>
                <w:lang w:eastAsia="it-IT" w:bidi="it-IT"/>
              </w:rPr>
              <w:t>: la disponibilità è inserita.</w:t>
            </w:r>
          </w:p>
          <w:p w14:paraId="1EB76D50" w14:textId="77777777" w:rsidR="00571901" w:rsidRDefault="00571901" w:rsidP="00571901">
            <w:pPr>
              <w:pStyle w:val="Titolo2"/>
              <w:ind w:left="142"/>
              <w:rPr>
                <w:b w:val="0"/>
                <w:bCs/>
                <w:snapToGrid w:val="0"/>
                <w:lang w:eastAsia="it-IT" w:bidi="it-IT"/>
              </w:rPr>
            </w:pPr>
          </w:p>
        </w:tc>
      </w:tr>
    </w:tbl>
    <w:p w14:paraId="72A728E7" w14:textId="77777777" w:rsidR="00571901" w:rsidRDefault="00571901" w:rsidP="0076327E">
      <w:pPr>
        <w:pStyle w:val="Titolo2"/>
        <w:rPr>
          <w:b w:val="0"/>
          <w:bCs/>
          <w:snapToGrid w:val="0"/>
          <w:lang w:eastAsia="it-IT" w:bidi="it-IT"/>
        </w:rPr>
      </w:pPr>
    </w:p>
    <w:p w14:paraId="58E9128F" w14:textId="22D5B199" w:rsidR="00571901" w:rsidRDefault="00571901" w:rsidP="00571901">
      <w:pPr>
        <w:pStyle w:val="Titolo2"/>
        <w:rPr>
          <w:sz w:val="32"/>
          <w:szCs w:val="32"/>
        </w:rPr>
      </w:pPr>
      <w:r>
        <w:rPr>
          <w:b w:val="0"/>
          <w:bCs/>
          <w:snapToGrid w:val="0"/>
          <w:lang w:eastAsia="it-IT" w:bidi="it-IT"/>
        </w:rPr>
        <w:br w:type="page"/>
      </w:r>
      <w:r>
        <w:rPr>
          <w:sz w:val="32"/>
          <w:szCs w:val="32"/>
        </w:rPr>
        <w:lastRenderedPageBreak/>
        <w:t>Casi d’uso relativi al cittadino</w:t>
      </w:r>
    </w:p>
    <w:p w14:paraId="70DC5EC5" w14:textId="77777777" w:rsidR="00BF6506" w:rsidRDefault="00BF6506" w:rsidP="00BF6506"/>
    <w:p w14:paraId="36C418F9" w14:textId="551AF795" w:rsidR="00BF6506" w:rsidRPr="00BF6506" w:rsidRDefault="00BF6506" w:rsidP="00BF6506">
      <w:pPr>
        <w:rPr>
          <w:b/>
          <w:bCs/>
        </w:rPr>
      </w:pPr>
      <w:r w:rsidRPr="00BF6506">
        <w:rPr>
          <w:b/>
          <w:bCs/>
        </w:rPr>
        <w:t>Note generali:</w:t>
      </w:r>
    </w:p>
    <w:p w14:paraId="03E3C884" w14:textId="558ED572" w:rsidR="0088791A" w:rsidRDefault="0088791A" w:rsidP="0088791A">
      <w:r>
        <w:t>Il cittadino per poter accedere al sistema deve essere registrato.</w:t>
      </w:r>
    </w:p>
    <w:p w14:paraId="72EA92DE" w14:textId="78BB705E" w:rsidR="0088791A" w:rsidRPr="0088791A" w:rsidRDefault="0088791A" w:rsidP="0088791A">
      <w:r>
        <w:t xml:space="preserve">Se non è registrato deve effettuare necessariamente la registrazione </w:t>
      </w:r>
      <w:proofErr w:type="gramStart"/>
      <w:r>
        <w:t>( per</w:t>
      </w:r>
      <w:proofErr w:type="gramEnd"/>
      <w:r>
        <w:t xml:space="preserve"> verificare l’identità del cittadino</w:t>
      </w:r>
      <w:r w:rsidR="00664A73">
        <w:t xml:space="preserve"> tramite CODICE FISCALE</w:t>
      </w:r>
      <w:r>
        <w:t xml:space="preserve">). </w:t>
      </w:r>
    </w:p>
    <w:p w14:paraId="14F926EE" w14:textId="0FED0095" w:rsidR="00664A73" w:rsidRDefault="00571901" w:rsidP="00571901">
      <w:r>
        <w:t>Dopo opportuna autenticazione tramite la pagina dedicata, il</w:t>
      </w:r>
      <w:r w:rsidR="0088791A">
        <w:t xml:space="preserve"> cittadino</w:t>
      </w:r>
      <w:r>
        <w:t xml:space="preserve"> </w:t>
      </w:r>
      <w:r w:rsidR="0088791A">
        <w:t>vi</w:t>
      </w:r>
      <w:r w:rsidR="00664A73">
        <w:t>e</w:t>
      </w:r>
      <w:r>
        <w:t>ne introdotto nella home</w:t>
      </w:r>
      <w:r w:rsidR="00664A73">
        <w:t xml:space="preserve"> nella quale può scegliere tra i pulsanti “richiesta passaporto” o “ritiro passaporto” per cui </w:t>
      </w:r>
      <w:proofErr w:type="spellStart"/>
      <w:r w:rsidR="00664A73">
        <w:t>sucessivamente</w:t>
      </w:r>
      <w:proofErr w:type="spellEnd"/>
      <w:r w:rsidR="00664A73">
        <w:t xml:space="preserve"> potrà scegliere uno “slot disponibilità” tra quelli resi disponibili dall’amministrazione</w:t>
      </w:r>
      <w:r>
        <w:t>.</w:t>
      </w:r>
      <w:r w:rsidR="00664A73">
        <w:t xml:space="preserve"> </w:t>
      </w:r>
      <w:r w:rsidR="00664A73" w:rsidRPr="00DA39D4">
        <w:rPr>
          <w:highlight w:val="yellow"/>
        </w:rPr>
        <w:t>Presenti anche due finestra nella quale il cittadino può vedere i suoi prossimi appuntamenti e i documenti necessari per quest’ultimi. Ha la possibilità una volta finite le azioni, di eseguire il logout.</w:t>
      </w:r>
      <w:r w:rsidR="00664A73">
        <w:t xml:space="preserve"> </w:t>
      </w:r>
    </w:p>
    <w:p w14:paraId="344DB6D6" w14:textId="77777777" w:rsidR="00BF6506" w:rsidRDefault="00BF6506" w:rsidP="00571901"/>
    <w:p w14:paraId="70072F15" w14:textId="5EA63C6D" w:rsidR="00BF6506" w:rsidRPr="00BF6506" w:rsidRDefault="00BF6506" w:rsidP="00571901">
      <w:pPr>
        <w:rPr>
          <w:b/>
          <w:bCs/>
        </w:rPr>
      </w:pPr>
      <w:r>
        <w:rPr>
          <w:b/>
          <w:bCs/>
        </w:rPr>
        <w:t>Richiesta passaporto:</w:t>
      </w:r>
    </w:p>
    <w:p w14:paraId="47C3CBA1" w14:textId="6C512A42" w:rsidR="00571901" w:rsidRDefault="00BF6506" w:rsidP="00571901">
      <w:r>
        <w:t>Nell’eventualità in cui il cittadino prema il pulsate “richiesta passaporto”, il cittadino verrà introdotto in una schermata in cui deve selezionare il motivo della richiesta tra:</w:t>
      </w:r>
    </w:p>
    <w:p w14:paraId="231005E1" w14:textId="6CDB1ABB" w:rsidR="00BF6506" w:rsidRDefault="00BF6506" w:rsidP="00BF6506">
      <w:pPr>
        <w:ind w:firstLine="720"/>
      </w:pPr>
      <w:r>
        <w:t>- Rilascio passaporto per la prima volta</w:t>
      </w:r>
    </w:p>
    <w:p w14:paraId="77F46FCD" w14:textId="335B6888" w:rsidR="00BF6506" w:rsidRDefault="00BF6506" w:rsidP="00BF6506">
      <w:pPr>
        <w:ind w:firstLine="720"/>
      </w:pPr>
      <w:r>
        <w:t>- Furto</w:t>
      </w:r>
    </w:p>
    <w:p w14:paraId="510365AC" w14:textId="5D54A044" w:rsidR="00BF6506" w:rsidRDefault="00BF6506" w:rsidP="00BF6506">
      <w:pPr>
        <w:ind w:firstLine="720"/>
      </w:pPr>
      <w:r>
        <w:t>- Rilascio passaporto per scadenza del precedente</w:t>
      </w:r>
    </w:p>
    <w:p w14:paraId="306409FE" w14:textId="7E9E0AD1" w:rsidR="00BF6506" w:rsidRDefault="00BF6506" w:rsidP="00BF6506">
      <w:pPr>
        <w:ind w:firstLine="720"/>
      </w:pPr>
      <w:r>
        <w:t>- Smarrimento</w:t>
      </w:r>
    </w:p>
    <w:p w14:paraId="51506A5C" w14:textId="3FD499D3" w:rsidR="00BF6506" w:rsidRDefault="00BF6506" w:rsidP="00BF6506">
      <w:pPr>
        <w:ind w:firstLine="720"/>
      </w:pPr>
      <w:r>
        <w:t>- Deterioramento</w:t>
      </w:r>
    </w:p>
    <w:p w14:paraId="4CA53BB5" w14:textId="70BC2BF4" w:rsidR="00BF6506" w:rsidRPr="00DA39D4" w:rsidRDefault="00BF6506" w:rsidP="00BF6506">
      <w:pPr>
        <w:rPr>
          <w:u w:val="single"/>
        </w:rPr>
      </w:pPr>
      <w:r>
        <w:t>Successivamente verrà introdotto</w:t>
      </w:r>
      <w:r w:rsidR="009B35BB">
        <w:t xml:space="preserve"> nella pagina delle </w:t>
      </w:r>
      <w:proofErr w:type="spellStart"/>
      <w:r w:rsidR="009B35BB">
        <w:t>disponibiltà</w:t>
      </w:r>
      <w:proofErr w:type="spellEnd"/>
      <w:r w:rsidR="009B35BB">
        <w:t xml:space="preserve"> in cui gli sarà presentato un calendario del mese corrente con il numero degli slot disponibili delle varie fasce orarie nei giorni resi disponibili dal</w:t>
      </w:r>
      <w:r w:rsidR="00DA39D4">
        <w:t xml:space="preserve"> personale amministrativo nella sede scelta; </w:t>
      </w:r>
      <w:r w:rsidR="00980371">
        <w:t>il quale</w:t>
      </w:r>
      <w:r w:rsidR="00DA39D4">
        <w:t xml:space="preserve"> dovrà scegliere per prendere appuntamento.</w:t>
      </w:r>
    </w:p>
    <w:p w14:paraId="783F61BE" w14:textId="77777777" w:rsidR="00DA39D4" w:rsidRDefault="00DA39D4" w:rsidP="00BF6506"/>
    <w:p w14:paraId="716FF73F" w14:textId="05164444" w:rsidR="0088791A" w:rsidRDefault="00DA39D4" w:rsidP="00571901">
      <w:pPr>
        <w:rPr>
          <w:b/>
          <w:bCs/>
        </w:rPr>
      </w:pPr>
      <w:r w:rsidRPr="00DA39D4">
        <w:rPr>
          <w:b/>
          <w:bCs/>
        </w:rPr>
        <w:t>Ritiro passaporto:</w:t>
      </w:r>
    </w:p>
    <w:p w14:paraId="599D522D" w14:textId="77777777" w:rsidR="00DA39D4" w:rsidRDefault="00DA39D4" w:rsidP="00571901">
      <w:pPr>
        <w:rPr>
          <w:b/>
          <w:bCs/>
        </w:rPr>
      </w:pPr>
    </w:p>
    <w:p w14:paraId="5A8ED0FB" w14:textId="17145893" w:rsidR="00DA39D4" w:rsidRDefault="00DA39D4" w:rsidP="00DA39D4">
      <w:r>
        <w:t xml:space="preserve">Nell’eventualità in cui il cittadino prema il pulsate “richiesta passaporto”, il cittadino verrà introdotto in una schermata similare alla precedente per la richiesta in cui gli sarà reso disponibile un calendario del mese corrente con il numero degli slot disponibili delle varie fasce orarie nei giorni resi disponibili dal personale amministrativo; </w:t>
      </w:r>
      <w:r w:rsidR="00980371">
        <w:t>il quale</w:t>
      </w:r>
      <w:r>
        <w:t xml:space="preserve"> dovrà scegliere per prendere appuntamento.</w:t>
      </w:r>
    </w:p>
    <w:p w14:paraId="0A89A04D" w14:textId="77777777" w:rsidR="00DA39D4" w:rsidRDefault="00DA39D4" w:rsidP="00571901">
      <w:pPr>
        <w:rPr>
          <w:b/>
          <w:bCs/>
        </w:rPr>
      </w:pPr>
    </w:p>
    <w:p w14:paraId="3DCACB23" w14:textId="77777777" w:rsidR="00DA39D4" w:rsidRPr="00DA39D4" w:rsidRDefault="00DA39D4" w:rsidP="00571901">
      <w:pPr>
        <w:rPr>
          <w:b/>
          <w:bCs/>
          <w:u w:val="single"/>
        </w:rPr>
      </w:pPr>
    </w:p>
    <w:p w14:paraId="0405A1B6" w14:textId="77777777" w:rsidR="00DA39D4" w:rsidRPr="00DA39D4" w:rsidRDefault="00DA39D4" w:rsidP="00571901">
      <w:pPr>
        <w:rPr>
          <w:b/>
          <w:bCs/>
        </w:rPr>
      </w:pPr>
    </w:p>
    <w:tbl>
      <w:tblPr>
        <w:tblW w:w="90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80"/>
      </w:tblGrid>
      <w:tr w:rsidR="00695C41" w14:paraId="739418F6" w14:textId="77777777" w:rsidTr="00695C41">
        <w:trPr>
          <w:trHeight w:val="466"/>
        </w:trPr>
        <w:tc>
          <w:tcPr>
            <w:tcW w:w="9080" w:type="dxa"/>
          </w:tcPr>
          <w:p w14:paraId="5C32E1C1" w14:textId="1EACE3B2" w:rsidR="00571901" w:rsidRPr="00571901" w:rsidRDefault="00571901" w:rsidP="00807F51">
            <w:pPr>
              <w:pStyle w:val="Titolo2"/>
              <w:ind w:left="142"/>
              <w:rPr>
                <w:b w:val="0"/>
                <w:bCs/>
                <w:i/>
                <w:iCs/>
                <w:snapToGrid w:val="0"/>
                <w:lang w:eastAsia="it-IT" w:bidi="it-IT"/>
              </w:rPr>
            </w:pPr>
            <w:r w:rsidRPr="00571901">
              <w:rPr>
                <w:i/>
                <w:iCs/>
                <w:snapToGrid w:val="0"/>
                <w:lang w:eastAsia="it-IT" w:bidi="it-IT"/>
              </w:rPr>
              <w:t>Attori</w:t>
            </w:r>
            <w:r w:rsidRPr="00571901">
              <w:rPr>
                <w:b w:val="0"/>
                <w:bCs/>
                <w:i/>
                <w:iCs/>
                <w:snapToGrid w:val="0"/>
                <w:lang w:eastAsia="it-IT" w:bidi="it-IT"/>
              </w:rPr>
              <w:t xml:space="preserve">: </w:t>
            </w:r>
            <w:r w:rsidR="00980371">
              <w:rPr>
                <w:b w:val="0"/>
                <w:bCs/>
                <w:i/>
                <w:iCs/>
                <w:snapToGrid w:val="0"/>
                <w:lang w:eastAsia="it-IT" w:bidi="it-IT"/>
              </w:rPr>
              <w:t>Cittadino</w:t>
            </w:r>
          </w:p>
          <w:p w14:paraId="270B880D" w14:textId="77F7FD43" w:rsidR="00571901" w:rsidRPr="00571901" w:rsidRDefault="00571901" w:rsidP="00807F51">
            <w:pPr>
              <w:pStyle w:val="Titolo2"/>
              <w:ind w:left="142"/>
              <w:rPr>
                <w:b w:val="0"/>
                <w:bCs/>
                <w:i/>
                <w:iCs/>
                <w:snapToGrid w:val="0"/>
                <w:lang w:eastAsia="it-IT" w:bidi="it-IT"/>
              </w:rPr>
            </w:pPr>
            <w:r w:rsidRPr="007662ED">
              <w:rPr>
                <w:i/>
                <w:iCs/>
                <w:snapToGrid w:val="0"/>
                <w:highlight w:val="yellow"/>
                <w:lang w:eastAsia="it-IT" w:bidi="it-IT"/>
              </w:rPr>
              <w:t>Precondizioni</w:t>
            </w:r>
            <w:r w:rsidRPr="007662ED">
              <w:rPr>
                <w:b w:val="0"/>
                <w:bCs/>
                <w:i/>
                <w:iCs/>
                <w:snapToGrid w:val="0"/>
                <w:highlight w:val="yellow"/>
                <w:lang w:eastAsia="it-IT" w:bidi="it-IT"/>
              </w:rPr>
              <w:t xml:space="preserve">: Il </w:t>
            </w:r>
            <w:r w:rsidR="007662ED" w:rsidRPr="007662ED">
              <w:rPr>
                <w:b w:val="0"/>
                <w:bCs/>
                <w:i/>
                <w:iCs/>
                <w:snapToGrid w:val="0"/>
                <w:highlight w:val="yellow"/>
                <w:lang w:eastAsia="it-IT" w:bidi="it-IT"/>
              </w:rPr>
              <w:t>cittadino deve registrarsi</w:t>
            </w:r>
          </w:p>
          <w:p w14:paraId="006F1386" w14:textId="77777777" w:rsidR="00571901" w:rsidRPr="00571901" w:rsidRDefault="00571901" w:rsidP="00807F51">
            <w:pPr>
              <w:pStyle w:val="Titolo2"/>
              <w:ind w:left="142"/>
              <w:rPr>
                <w:b w:val="0"/>
                <w:bCs/>
                <w:i/>
                <w:iCs/>
                <w:snapToGrid w:val="0"/>
                <w:lang w:eastAsia="it-IT" w:bidi="it-IT"/>
              </w:rPr>
            </w:pPr>
            <w:r w:rsidRPr="00571901">
              <w:rPr>
                <w:i/>
                <w:iCs/>
                <w:snapToGrid w:val="0"/>
                <w:lang w:eastAsia="it-IT" w:bidi="it-IT"/>
              </w:rPr>
              <w:t>Passi</w:t>
            </w:r>
            <w:r w:rsidRPr="00571901">
              <w:rPr>
                <w:b w:val="0"/>
                <w:bCs/>
                <w:i/>
                <w:iCs/>
                <w:snapToGrid w:val="0"/>
                <w:lang w:eastAsia="it-IT" w:bidi="it-IT"/>
              </w:rPr>
              <w:t>:</w:t>
            </w:r>
          </w:p>
          <w:p w14:paraId="404CA304" w14:textId="5BC5EF5B" w:rsidR="00571901" w:rsidRPr="00571901" w:rsidRDefault="00571901" w:rsidP="00807F51">
            <w:pPr>
              <w:pStyle w:val="Titolo2"/>
              <w:ind w:left="862"/>
              <w:rPr>
                <w:b w:val="0"/>
                <w:bCs/>
                <w:i/>
                <w:iCs/>
                <w:snapToGrid w:val="0"/>
                <w:lang w:eastAsia="it-IT" w:bidi="it-IT"/>
              </w:rPr>
            </w:pPr>
            <w:r w:rsidRPr="00571901">
              <w:rPr>
                <w:b w:val="0"/>
                <w:bCs/>
                <w:i/>
                <w:iCs/>
                <w:snapToGrid w:val="0"/>
                <w:lang w:eastAsia="it-IT" w:bidi="it-IT"/>
              </w:rPr>
              <w:t xml:space="preserve">1. Il </w:t>
            </w:r>
            <w:r w:rsidR="007662ED">
              <w:rPr>
                <w:b w:val="0"/>
                <w:bCs/>
                <w:i/>
                <w:iCs/>
                <w:snapToGrid w:val="0"/>
                <w:lang w:eastAsia="it-IT" w:bidi="it-IT"/>
              </w:rPr>
              <w:t>cittadino accede al sistema dedicato</w:t>
            </w:r>
          </w:p>
          <w:p w14:paraId="5716B827" w14:textId="21D16131" w:rsidR="00571901" w:rsidRPr="00571901" w:rsidRDefault="00571901" w:rsidP="00807F51">
            <w:pPr>
              <w:pStyle w:val="Titolo2"/>
              <w:ind w:left="862"/>
              <w:rPr>
                <w:b w:val="0"/>
                <w:bCs/>
                <w:i/>
                <w:iCs/>
                <w:snapToGrid w:val="0"/>
                <w:lang w:eastAsia="it-IT" w:bidi="it-IT"/>
              </w:rPr>
            </w:pPr>
            <w:r w:rsidRPr="00571901">
              <w:rPr>
                <w:b w:val="0"/>
                <w:bCs/>
                <w:i/>
                <w:iCs/>
                <w:snapToGrid w:val="0"/>
                <w:lang w:eastAsia="it-IT" w:bidi="it-IT"/>
              </w:rPr>
              <w:t xml:space="preserve">2. Il </w:t>
            </w:r>
            <w:r w:rsidR="007662ED">
              <w:rPr>
                <w:b w:val="0"/>
                <w:bCs/>
                <w:i/>
                <w:iCs/>
                <w:snapToGrid w:val="0"/>
                <w:lang w:eastAsia="it-IT" w:bidi="it-IT"/>
              </w:rPr>
              <w:t>cittadino</w:t>
            </w:r>
            <w:r w:rsidRPr="00571901">
              <w:rPr>
                <w:b w:val="0"/>
                <w:bCs/>
                <w:i/>
                <w:iCs/>
                <w:snapToGrid w:val="0"/>
                <w:lang w:eastAsia="it-IT" w:bidi="it-IT"/>
              </w:rPr>
              <w:t xml:space="preserve"> è introdotto all’interfaccia di base</w:t>
            </w:r>
          </w:p>
          <w:p w14:paraId="1DA3A476" w14:textId="77777777" w:rsidR="00571901" w:rsidRPr="00571901" w:rsidRDefault="00571901" w:rsidP="00807F51">
            <w:pPr>
              <w:ind w:left="142" w:firstLine="720"/>
              <w:rPr>
                <w:i/>
                <w:iCs/>
                <w:lang w:eastAsia="it-IT" w:bidi="it-IT"/>
              </w:rPr>
            </w:pPr>
          </w:p>
          <w:p w14:paraId="29E8F2BF" w14:textId="026502BA" w:rsidR="00571901" w:rsidRDefault="00571901" w:rsidP="00807F51">
            <w:pPr>
              <w:ind w:left="142" w:firstLine="720"/>
              <w:rPr>
                <w:i/>
                <w:iCs/>
                <w:lang w:eastAsia="it-IT" w:bidi="it-IT"/>
              </w:rPr>
            </w:pPr>
            <w:r w:rsidRPr="00571901">
              <w:rPr>
                <w:i/>
                <w:iCs/>
                <w:lang w:eastAsia="it-IT" w:bidi="it-IT"/>
              </w:rPr>
              <w:t xml:space="preserve">3. </w:t>
            </w:r>
            <w:r w:rsidR="007662ED">
              <w:rPr>
                <w:i/>
                <w:iCs/>
                <w:lang w:eastAsia="it-IT" w:bidi="it-IT"/>
              </w:rPr>
              <w:t>Il cittadino</w:t>
            </w:r>
          </w:p>
          <w:p w14:paraId="72B0FCA6" w14:textId="77777777" w:rsidR="007662ED" w:rsidRDefault="007662ED" w:rsidP="00807F51">
            <w:pPr>
              <w:ind w:left="142" w:firstLine="720"/>
              <w:rPr>
                <w:i/>
                <w:iCs/>
                <w:lang w:eastAsia="it-IT" w:bidi="it-IT"/>
              </w:rPr>
            </w:pPr>
          </w:p>
          <w:p w14:paraId="50475E71" w14:textId="1055CBEE" w:rsidR="007662ED" w:rsidRDefault="007662ED" w:rsidP="00807F51">
            <w:pPr>
              <w:ind w:left="142" w:firstLine="720"/>
              <w:rPr>
                <w:i/>
                <w:iCs/>
                <w:lang w:eastAsia="it-IT" w:bidi="it-IT"/>
              </w:rPr>
            </w:pPr>
            <w:r>
              <w:rPr>
                <w:i/>
                <w:iCs/>
                <w:lang w:eastAsia="it-IT" w:bidi="it-IT"/>
              </w:rPr>
              <w:t>(a).se è la prima volta, si registra</w:t>
            </w:r>
          </w:p>
          <w:p w14:paraId="3C85979F" w14:textId="77777777" w:rsidR="007662ED" w:rsidRDefault="007662ED" w:rsidP="00807F51">
            <w:pPr>
              <w:ind w:left="142" w:firstLine="720"/>
              <w:rPr>
                <w:i/>
                <w:iCs/>
                <w:lang w:eastAsia="it-IT" w:bidi="it-IT"/>
              </w:rPr>
            </w:pPr>
          </w:p>
          <w:p w14:paraId="53B3EA35" w14:textId="5FB3F975" w:rsidR="007662ED" w:rsidRPr="00571901" w:rsidRDefault="007662ED" w:rsidP="00807F51">
            <w:pPr>
              <w:ind w:left="142" w:firstLine="720"/>
              <w:rPr>
                <w:i/>
                <w:iCs/>
                <w:lang w:eastAsia="it-IT" w:bidi="it-IT"/>
              </w:rPr>
            </w:pPr>
            <w:r>
              <w:rPr>
                <w:i/>
                <w:iCs/>
                <w:lang w:eastAsia="it-IT" w:bidi="it-IT"/>
              </w:rPr>
              <w:lastRenderedPageBreak/>
              <w:t xml:space="preserve">(b).se è </w:t>
            </w:r>
            <w:proofErr w:type="spellStart"/>
            <w:r>
              <w:rPr>
                <w:i/>
                <w:iCs/>
                <w:lang w:eastAsia="it-IT" w:bidi="it-IT"/>
              </w:rPr>
              <w:t>gia</w:t>
            </w:r>
            <w:proofErr w:type="spellEnd"/>
            <w:r>
              <w:rPr>
                <w:i/>
                <w:iCs/>
                <w:lang w:eastAsia="it-IT" w:bidi="it-IT"/>
              </w:rPr>
              <w:t xml:space="preserve"> registrato, effettua l’autenticazione</w:t>
            </w:r>
          </w:p>
          <w:p w14:paraId="4D1C6657" w14:textId="666D041F" w:rsidR="007662ED" w:rsidRPr="007662ED" w:rsidRDefault="00571901" w:rsidP="007662ED">
            <w:pPr>
              <w:pStyle w:val="Titolo2"/>
              <w:ind w:left="862"/>
              <w:rPr>
                <w:b w:val="0"/>
                <w:bCs/>
                <w:i/>
                <w:iCs/>
                <w:snapToGrid w:val="0"/>
                <w:lang w:eastAsia="it-IT" w:bidi="it-IT"/>
              </w:rPr>
            </w:pPr>
            <w:r w:rsidRPr="00571901">
              <w:rPr>
                <w:b w:val="0"/>
                <w:bCs/>
                <w:i/>
                <w:iCs/>
                <w:snapToGrid w:val="0"/>
                <w:lang w:eastAsia="it-IT" w:bidi="it-IT"/>
              </w:rPr>
              <w:t xml:space="preserve">4. Il </w:t>
            </w:r>
            <w:r w:rsidR="007662ED">
              <w:rPr>
                <w:b w:val="0"/>
                <w:bCs/>
                <w:i/>
                <w:iCs/>
                <w:snapToGrid w:val="0"/>
                <w:lang w:eastAsia="it-IT" w:bidi="it-IT"/>
              </w:rPr>
              <w:t>cittadino sceglie la sede dove vuole prendere appuntamento</w:t>
            </w:r>
          </w:p>
          <w:p w14:paraId="20639BD9" w14:textId="285E8AFB" w:rsidR="00695C41" w:rsidRPr="00695C41" w:rsidRDefault="00571901" w:rsidP="00695C41">
            <w:pPr>
              <w:pStyle w:val="Titolo2"/>
              <w:ind w:left="862"/>
              <w:rPr>
                <w:b w:val="0"/>
                <w:bCs/>
                <w:i/>
                <w:iCs/>
                <w:snapToGrid w:val="0"/>
                <w:lang w:eastAsia="it-IT" w:bidi="it-IT"/>
              </w:rPr>
            </w:pPr>
            <w:r w:rsidRPr="00571901">
              <w:rPr>
                <w:b w:val="0"/>
                <w:bCs/>
                <w:i/>
                <w:iCs/>
                <w:snapToGrid w:val="0"/>
                <w:lang w:eastAsia="it-IT" w:bidi="it-IT"/>
              </w:rPr>
              <w:t xml:space="preserve">5. Il </w:t>
            </w:r>
            <w:r w:rsidR="00695C41">
              <w:rPr>
                <w:b w:val="0"/>
                <w:bCs/>
                <w:i/>
                <w:iCs/>
                <w:snapToGrid w:val="0"/>
                <w:lang w:eastAsia="it-IT" w:bidi="it-IT"/>
              </w:rPr>
              <w:t>cittadino sceglie il giorno tra quelli disponibili per l’appuntamento</w:t>
            </w:r>
          </w:p>
          <w:p w14:paraId="1412F895" w14:textId="36D72FB7" w:rsidR="00695C41" w:rsidRPr="00695C41" w:rsidRDefault="00695C41" w:rsidP="00695C41">
            <w:pPr>
              <w:pStyle w:val="Titolo2"/>
              <w:ind w:left="862"/>
              <w:rPr>
                <w:b w:val="0"/>
                <w:bCs/>
                <w:i/>
                <w:iCs/>
                <w:snapToGrid w:val="0"/>
                <w:lang w:eastAsia="it-IT" w:bidi="it-IT"/>
              </w:rPr>
            </w:pPr>
            <w:r>
              <w:rPr>
                <w:b w:val="0"/>
                <w:bCs/>
                <w:i/>
                <w:iCs/>
                <w:snapToGrid w:val="0"/>
                <w:lang w:eastAsia="it-IT" w:bidi="it-IT"/>
              </w:rPr>
              <w:t>6</w:t>
            </w:r>
            <w:r w:rsidRPr="00571901">
              <w:rPr>
                <w:b w:val="0"/>
                <w:bCs/>
                <w:i/>
                <w:iCs/>
                <w:snapToGrid w:val="0"/>
                <w:lang w:eastAsia="it-IT" w:bidi="it-IT"/>
              </w:rPr>
              <w:t xml:space="preserve">. Il </w:t>
            </w:r>
            <w:r>
              <w:rPr>
                <w:b w:val="0"/>
                <w:bCs/>
                <w:i/>
                <w:iCs/>
                <w:snapToGrid w:val="0"/>
                <w:lang w:eastAsia="it-IT" w:bidi="it-IT"/>
              </w:rPr>
              <w:t>cittadino sceglie la fascia oraria del giorno scelto</w:t>
            </w:r>
          </w:p>
          <w:p w14:paraId="71120C41" w14:textId="2C5A9F87" w:rsidR="00695C41" w:rsidRPr="00695C41" w:rsidRDefault="00695C41" w:rsidP="00695C41">
            <w:pPr>
              <w:pStyle w:val="Titolo2"/>
              <w:ind w:left="862"/>
              <w:rPr>
                <w:b w:val="0"/>
                <w:bCs/>
                <w:i/>
                <w:iCs/>
                <w:snapToGrid w:val="0"/>
                <w:lang w:eastAsia="it-IT" w:bidi="it-IT"/>
              </w:rPr>
            </w:pPr>
            <w:r>
              <w:rPr>
                <w:b w:val="0"/>
                <w:bCs/>
                <w:i/>
                <w:iCs/>
                <w:snapToGrid w:val="0"/>
                <w:lang w:eastAsia="it-IT" w:bidi="it-IT"/>
              </w:rPr>
              <w:t>7</w:t>
            </w:r>
            <w:r w:rsidRPr="00571901">
              <w:rPr>
                <w:b w:val="0"/>
                <w:bCs/>
                <w:i/>
                <w:iCs/>
                <w:snapToGrid w:val="0"/>
                <w:lang w:eastAsia="it-IT" w:bidi="it-IT"/>
              </w:rPr>
              <w:t xml:space="preserve">. Il </w:t>
            </w:r>
            <w:r>
              <w:rPr>
                <w:b w:val="0"/>
                <w:bCs/>
                <w:i/>
                <w:iCs/>
                <w:snapToGrid w:val="0"/>
                <w:lang w:eastAsia="it-IT" w:bidi="it-IT"/>
              </w:rPr>
              <w:t>cittadino conferma l’appuntamento</w:t>
            </w:r>
          </w:p>
          <w:p w14:paraId="5BEF6D70" w14:textId="77777777" w:rsidR="00695C41" w:rsidRPr="00695C41" w:rsidRDefault="00695C41" w:rsidP="00695C41">
            <w:pPr>
              <w:rPr>
                <w:lang w:eastAsia="it-IT" w:bidi="it-IT"/>
              </w:rPr>
            </w:pPr>
          </w:p>
          <w:p w14:paraId="3467C196" w14:textId="09CD1E66" w:rsidR="00571901" w:rsidRPr="00C9428F" w:rsidRDefault="00571901" w:rsidP="00807F51">
            <w:pPr>
              <w:pStyle w:val="Titolo2"/>
              <w:ind w:left="142"/>
              <w:rPr>
                <w:b w:val="0"/>
                <w:bCs/>
                <w:snapToGrid w:val="0"/>
                <w:u w:val="single"/>
                <w:lang w:eastAsia="it-IT" w:bidi="it-IT"/>
              </w:rPr>
            </w:pPr>
            <w:proofErr w:type="spellStart"/>
            <w:r w:rsidRPr="00571901">
              <w:rPr>
                <w:i/>
                <w:iCs/>
                <w:snapToGrid w:val="0"/>
                <w:lang w:eastAsia="it-IT" w:bidi="it-IT"/>
              </w:rPr>
              <w:t>Postcondizioni</w:t>
            </w:r>
            <w:proofErr w:type="spellEnd"/>
            <w:r w:rsidRPr="00571901">
              <w:rPr>
                <w:b w:val="0"/>
                <w:bCs/>
                <w:i/>
                <w:iCs/>
                <w:snapToGrid w:val="0"/>
                <w:lang w:eastAsia="it-IT" w:bidi="it-IT"/>
              </w:rPr>
              <w:t>: l</w:t>
            </w:r>
            <w:r w:rsidR="00695C41">
              <w:rPr>
                <w:b w:val="0"/>
                <w:bCs/>
                <w:i/>
                <w:iCs/>
                <w:snapToGrid w:val="0"/>
                <w:lang w:eastAsia="it-IT" w:bidi="it-IT"/>
              </w:rPr>
              <w:t>’appuntamento è stato inserito</w:t>
            </w:r>
            <w:r w:rsidRPr="00571901">
              <w:rPr>
                <w:b w:val="0"/>
                <w:bCs/>
                <w:i/>
                <w:iCs/>
                <w:snapToGrid w:val="0"/>
                <w:lang w:eastAsia="it-IT" w:bidi="it-IT"/>
              </w:rPr>
              <w:t>.</w:t>
            </w:r>
          </w:p>
          <w:p w14:paraId="0B7A72D5" w14:textId="77777777" w:rsidR="00571901" w:rsidRDefault="00571901" w:rsidP="00807F51">
            <w:pPr>
              <w:pStyle w:val="Titolo2"/>
              <w:ind w:left="142"/>
              <w:rPr>
                <w:b w:val="0"/>
                <w:bCs/>
                <w:snapToGrid w:val="0"/>
                <w:lang w:eastAsia="it-IT" w:bidi="it-IT"/>
              </w:rPr>
            </w:pPr>
          </w:p>
        </w:tc>
      </w:tr>
      <w:tr w:rsidR="007662ED" w14:paraId="6A916323" w14:textId="77777777" w:rsidTr="00695C41">
        <w:trPr>
          <w:trHeight w:val="466"/>
        </w:trPr>
        <w:tc>
          <w:tcPr>
            <w:tcW w:w="9080" w:type="dxa"/>
          </w:tcPr>
          <w:p w14:paraId="03B5A541" w14:textId="77777777" w:rsidR="007662ED" w:rsidRPr="00571901" w:rsidRDefault="007662ED" w:rsidP="007662ED">
            <w:pPr>
              <w:pStyle w:val="Titolo2"/>
              <w:rPr>
                <w:i/>
                <w:iCs/>
                <w:snapToGrid w:val="0"/>
                <w:lang w:eastAsia="it-IT" w:bidi="it-IT"/>
              </w:rPr>
            </w:pPr>
          </w:p>
        </w:tc>
      </w:tr>
    </w:tbl>
    <w:p w14:paraId="270AFA02" w14:textId="77777777" w:rsidR="00481DA0" w:rsidRDefault="00481DA0" w:rsidP="0076327E">
      <w:pPr>
        <w:pStyle w:val="Titolo2"/>
        <w:rPr>
          <w:b w:val="0"/>
          <w:bCs/>
          <w:snapToGrid w:val="0"/>
          <w:lang w:eastAsia="it-IT" w:bidi="it-IT"/>
        </w:rPr>
      </w:pPr>
    </w:p>
    <w:p w14:paraId="4B7C89D5" w14:textId="438EFA3B" w:rsidR="00481DA0" w:rsidRDefault="008838DF" w:rsidP="00481DA0">
      <w:pPr>
        <w:pStyle w:val="Titolo2"/>
        <w:rPr>
          <w:sz w:val="32"/>
          <w:szCs w:val="32"/>
        </w:rPr>
      </w:pPr>
      <w:r>
        <w:rPr>
          <w:sz w:val="32"/>
          <w:szCs w:val="32"/>
        </w:rPr>
        <w:t xml:space="preserve">Diagrammi di </w:t>
      </w:r>
      <w:proofErr w:type="spellStart"/>
      <w:r>
        <w:rPr>
          <w:sz w:val="32"/>
          <w:szCs w:val="32"/>
        </w:rPr>
        <w:t>attivita</w:t>
      </w:r>
      <w:proofErr w:type="spellEnd"/>
      <w:r>
        <w:rPr>
          <w:sz w:val="32"/>
          <w:szCs w:val="32"/>
        </w:rPr>
        <w:t>:</w:t>
      </w:r>
    </w:p>
    <w:p w14:paraId="03C0A0ED" w14:textId="77777777" w:rsidR="00481DA0" w:rsidRDefault="00481DA0" w:rsidP="00481DA0"/>
    <w:p w14:paraId="389E095D" w14:textId="77777777" w:rsidR="008838DF" w:rsidRDefault="00481DA0" w:rsidP="00481DA0">
      <w:pPr>
        <w:rPr>
          <w:bCs/>
          <w:snapToGrid w:val="0"/>
          <w:lang w:eastAsia="it-IT" w:bidi="it-IT"/>
        </w:rPr>
      </w:pPr>
      <w:r w:rsidRPr="00481DA0">
        <w:rPr>
          <w:b/>
          <w:bCs/>
          <w:i/>
          <w:iCs/>
        </w:rPr>
        <w:t>Nota:</w:t>
      </w:r>
      <w:r>
        <w:t xml:space="preserve"> </w:t>
      </w:r>
      <w:r w:rsidRPr="00481DA0">
        <w:rPr>
          <w:i/>
          <w:iCs/>
        </w:rPr>
        <w:t>i seguenti diagrammi catturano una singola attività di un utente rispetto al sistema. Non è stata rappresentata nel diagramma la possibilità di ripetere più volte la stessa operazione, in sequenza, senza chiudere il software. Questo per semplici ragioni di chiarezza e leggerezza; si considerano quindi le singole attività d’interazione</w:t>
      </w:r>
      <w:r>
        <w:rPr>
          <w:bCs/>
          <w:snapToGrid w:val="0"/>
          <w:lang w:eastAsia="it-IT" w:bidi="it-IT"/>
        </w:rPr>
        <w:t xml:space="preserve"> </w:t>
      </w:r>
    </w:p>
    <w:p w14:paraId="1CF40A6F" w14:textId="77777777" w:rsidR="008838DF" w:rsidRPr="008838DF" w:rsidRDefault="008838DF" w:rsidP="00481DA0">
      <w:pPr>
        <w:rPr>
          <w:b/>
          <w:bCs/>
          <w:sz w:val="32"/>
          <w:szCs w:val="32"/>
        </w:rPr>
      </w:pPr>
    </w:p>
    <w:p w14:paraId="298DE628" w14:textId="77777777" w:rsidR="008838DF" w:rsidRDefault="008838DF" w:rsidP="00481DA0">
      <w:pPr>
        <w:rPr>
          <w:b/>
          <w:bCs/>
          <w:sz w:val="32"/>
          <w:szCs w:val="32"/>
        </w:rPr>
      </w:pPr>
      <w:r w:rsidRPr="008838DF">
        <w:rPr>
          <w:b/>
          <w:bCs/>
          <w:sz w:val="32"/>
          <w:szCs w:val="32"/>
        </w:rPr>
        <w:t xml:space="preserve">Sviluppo: progetto dell’architettura ed implementazione del sistema </w:t>
      </w:r>
    </w:p>
    <w:p w14:paraId="36AEC50D" w14:textId="77777777" w:rsidR="008838DF" w:rsidRDefault="008838DF" w:rsidP="00481DA0">
      <w:pPr>
        <w:rPr>
          <w:b/>
          <w:bCs/>
          <w:sz w:val="32"/>
          <w:szCs w:val="32"/>
        </w:rPr>
      </w:pPr>
    </w:p>
    <w:p w14:paraId="02D306B8" w14:textId="77777777" w:rsidR="008838DF" w:rsidRPr="00092B2D" w:rsidRDefault="008838DF" w:rsidP="008838DF">
      <w:pPr>
        <w:spacing w:line="360" w:lineRule="auto"/>
      </w:pPr>
      <w:r w:rsidRPr="00092B2D">
        <w:rPr>
          <w:b/>
          <w:bCs/>
        </w:rPr>
        <w:t>Note sul processo di sviluppo</w:t>
      </w:r>
      <w:r w:rsidRPr="00092B2D">
        <w:t xml:space="preserve"> </w:t>
      </w:r>
    </w:p>
    <w:p w14:paraId="6E803F8F" w14:textId="77777777" w:rsidR="00BA6F52" w:rsidRDefault="008838DF" w:rsidP="00481DA0">
      <w:r w:rsidRPr="00092B2D">
        <w:t xml:space="preserve">Il processo di sviluppo è stato essenzialmente di tipo Agile ed Incrementale. Tuttavia, si è cercato quanto più possibile di mantenere sequenziali (seppure inserite all’interno di un ciclo) le fasi di progettazione, implementazione e validazione. Questo è stato fatto semplicemente per cercare di procedere sempre prima progettando e dopo implementando, con l’obiettivo di avere sempre un terreno solido e pensato sul quale lavorare. Dopo ogni modifica significativa (versione) è stata condotta una breve attività di test. Si noti che queste fasi non sono sempre state lineari e propellenti, ma hanno anche incluso attività di </w:t>
      </w:r>
      <w:proofErr w:type="spellStart"/>
      <w:r w:rsidRPr="00092B2D">
        <w:t>refactoring</w:t>
      </w:r>
      <w:proofErr w:type="spellEnd"/>
      <w:r w:rsidRPr="00092B2D">
        <w:t xml:space="preserve"> sul materiale già costruito. Durante ogni ciclo, e parallelamente a queste tre attività, si è condotta ciò che possiamo dire genericamente documentazione. In questa attività, si è raccolto il materiale UML generato dalle fasi di test e di progettazione (principalmente diagrammi di classe) nel presente documento complessivo, aggiungendo inoltre ulteriori UML descrittivi (i </w:t>
      </w:r>
      <w:proofErr w:type="spellStart"/>
      <w:r w:rsidRPr="00092B2D">
        <w:t>sequence</w:t>
      </w:r>
      <w:proofErr w:type="spellEnd"/>
      <w:r w:rsidRPr="00092B2D">
        <w:t xml:space="preserve"> </w:t>
      </w:r>
      <w:proofErr w:type="spellStart"/>
      <w:r w:rsidRPr="00092B2D">
        <w:t>diagram</w:t>
      </w:r>
      <w:proofErr w:type="spellEnd"/>
      <w:r w:rsidRPr="00092B2D">
        <w:t>, ad esempio, sono stati prodotti dopo aver implementato i metodi relativi). Prima di cominciare il ciclo principale, si è condotta la fase di analisi dei requisiti, generando i relativi use-</w:t>
      </w:r>
      <w:proofErr w:type="spellStart"/>
      <w:r w:rsidRPr="00092B2D">
        <w:t>cases</w:t>
      </w:r>
      <w:proofErr w:type="spellEnd"/>
      <w:r w:rsidRPr="00092B2D">
        <w:t xml:space="preserve"> e i diagrammi di attività. Anche la (semplice) progettazione architetturale è stata fatta prima di iniziare il lavoro centrale, in modo da assicurarsi di trovarsi per lo meno in una situazione solida da quel punto di vista. Per quanto riguarda l’implementazione, non sono state fatte grosse </w:t>
      </w:r>
      <w:proofErr w:type="spellStart"/>
      <w:r w:rsidRPr="00092B2D">
        <w:t>divisoni</w:t>
      </w:r>
      <w:proofErr w:type="spellEnd"/>
      <w:r w:rsidRPr="00092B2D">
        <w:t xml:space="preserve"> o piani di </w:t>
      </w:r>
      <w:r w:rsidRPr="00092B2D">
        <w:lastRenderedPageBreak/>
        <w:t>sviluppo programmatici. Si è seguito l’ordine prioritario di sviluppo andando ad aggiungere ciò che era ritenuto necessario man mano.</w:t>
      </w:r>
      <w:r>
        <w:t xml:space="preserve"> </w:t>
      </w:r>
    </w:p>
    <w:p w14:paraId="028234EC" w14:textId="77777777" w:rsidR="00BA6F52" w:rsidRDefault="00BA6F52" w:rsidP="00481DA0"/>
    <w:p w14:paraId="3D2F08C5" w14:textId="77777777" w:rsidR="00BA6F52" w:rsidRDefault="00BA6F52" w:rsidP="00BA6F52">
      <w:r w:rsidRPr="00BA6F52">
        <w:t>Progettazione e pattern architetturali usati</w:t>
      </w:r>
    </w:p>
    <w:p w14:paraId="3A6BF916" w14:textId="77777777" w:rsidR="00BA6F52" w:rsidRDefault="00BA6F52" w:rsidP="00BA6F52"/>
    <w:p w14:paraId="50704861" w14:textId="6B353ED5" w:rsidR="00BA6F52" w:rsidRDefault="00BA6F52" w:rsidP="00BA6F52">
      <w:r>
        <w:t>Il sistema è stato implementato basandosi su tecniche per la modellazione/programmazione ad oggetti.</w:t>
      </w:r>
    </w:p>
    <w:p w14:paraId="7E9590C5" w14:textId="77777777" w:rsidR="00BA6F52" w:rsidRDefault="00BA6F52" w:rsidP="00BA6F52">
      <w:r>
        <w:t>Dal punto di vista architetturale, si è scelto di utilizzare il pattern MVC.</w:t>
      </w:r>
    </w:p>
    <w:p w14:paraId="4ADFC61C" w14:textId="77777777" w:rsidR="00BA6F52" w:rsidRDefault="00BA6F52" w:rsidP="00BA6F52">
      <w:r>
        <w:t>Le ragioni sono semplici: si è pensato che, essendo nativamente implementato</w:t>
      </w:r>
    </w:p>
    <w:p w14:paraId="05BFF36C" w14:textId="77777777" w:rsidR="00BA6F52" w:rsidRDefault="00BA6F52" w:rsidP="00BA6F52">
      <w:r>
        <w:t>tramite le librerie Swing (utilizzate per produrre l’interfaccia grafica del progetto),</w:t>
      </w:r>
    </w:p>
    <w:p w14:paraId="2FEA2225" w14:textId="77777777" w:rsidR="00BA6F52" w:rsidRDefault="00BA6F52" w:rsidP="00BA6F52">
      <w:r>
        <w:t>fosse la scelta più comoda e solida.</w:t>
      </w:r>
    </w:p>
    <w:p w14:paraId="601E7327" w14:textId="3EA17B98" w:rsidR="00BA6F52" w:rsidRDefault="00BA6F52" w:rsidP="00BA6F52">
      <w:proofErr w:type="spellStart"/>
      <w:r w:rsidRPr="00BA6F52">
        <w:t>JavaFX</w:t>
      </w:r>
      <w:proofErr w:type="spellEnd"/>
      <w:r w:rsidRPr="00BA6F52">
        <w:t xml:space="preserve"> è una famiglia di software applicativi, basati sulla piattaforma Java, per la creazione di </w:t>
      </w:r>
      <w:proofErr w:type="spellStart"/>
      <w:r w:rsidRPr="00BA6F52">
        <w:t>rich</w:t>
      </w:r>
      <w:proofErr w:type="spellEnd"/>
      <w:r w:rsidRPr="00BA6F52">
        <w:t xml:space="preserve"> Internet </w:t>
      </w:r>
      <w:proofErr w:type="spellStart"/>
      <w:r w:rsidRPr="00BA6F52">
        <w:t>application</w:t>
      </w:r>
      <w:proofErr w:type="spellEnd"/>
      <w:r w:rsidRPr="00BA6F52">
        <w:t>, applicazioni web che hanno tutte le caratteristiche e funzionalità delle comuni applicazioni per computer</w:t>
      </w:r>
    </w:p>
    <w:p w14:paraId="442CA9DA" w14:textId="77777777" w:rsidR="00BA6F52" w:rsidRDefault="00BA6F52" w:rsidP="00BA6F52">
      <w:r>
        <w:t>Ciò ha permesso di separare nettamente e comodamente le tre componenti a</w:t>
      </w:r>
    </w:p>
    <w:p w14:paraId="007CE3D2" w14:textId="77777777" w:rsidR="00BA6F52" w:rsidRDefault="00BA6F52" w:rsidP="00BA6F52">
      <w:r>
        <w:t>livello logico e a livello di sviluppo. Ogni membro è stato inserito in un package</w:t>
      </w:r>
    </w:p>
    <w:p w14:paraId="523C97AD" w14:textId="77777777" w:rsidR="00BA6F52" w:rsidRDefault="00BA6F52" w:rsidP="00BA6F52">
      <w:r>
        <w:t>separato.</w:t>
      </w:r>
    </w:p>
    <w:p w14:paraId="79939E03" w14:textId="77777777" w:rsidR="00BA6F52" w:rsidRDefault="00BA6F52" w:rsidP="00BA6F52">
      <w:r>
        <w:t xml:space="preserve">• Modello: </w:t>
      </w:r>
      <w:proofErr w:type="spellStart"/>
      <w:r>
        <w:t>sottoparte</w:t>
      </w:r>
      <w:proofErr w:type="spellEnd"/>
      <w:r>
        <w:t xml:space="preserve"> del sistema che riguarda i dati e le informazioni</w:t>
      </w:r>
    </w:p>
    <w:p w14:paraId="2F21E069" w14:textId="77777777" w:rsidR="00BA6F52" w:rsidRDefault="00BA6F52" w:rsidP="00BA6F52">
      <w:r>
        <w:t>memorizzate. Definisce la struttura dell’informazione gestita dal sistema.</w:t>
      </w:r>
    </w:p>
    <w:p w14:paraId="41AAF7C8" w14:textId="77777777" w:rsidR="00BA6F52" w:rsidRDefault="00BA6F52" w:rsidP="00BA6F52">
      <w:r>
        <w:t xml:space="preserve">• Vista: </w:t>
      </w:r>
      <w:proofErr w:type="spellStart"/>
      <w:r>
        <w:t>sottoparte</w:t>
      </w:r>
      <w:proofErr w:type="spellEnd"/>
      <w:r>
        <w:t xml:space="preserve"> del sistema che rappresenta visivamente il modello, e</w:t>
      </w:r>
    </w:p>
    <w:p w14:paraId="56F0931D" w14:textId="77777777" w:rsidR="00BA6F52" w:rsidRDefault="00BA6F52" w:rsidP="00BA6F52">
      <w:r>
        <w:t>quindi, i dati del sistema. Si è utilizzato il framework Swing per realizzare</w:t>
      </w:r>
    </w:p>
    <w:p w14:paraId="6648A91B" w14:textId="77777777" w:rsidR="00BA6F52" w:rsidRDefault="00BA6F52" w:rsidP="00BA6F52">
      <w:r>
        <w:t>questa parte.</w:t>
      </w:r>
    </w:p>
    <w:p w14:paraId="0C8C6E64" w14:textId="77777777" w:rsidR="00BA6F52" w:rsidRDefault="00BA6F52" w:rsidP="00BA6F52">
      <w:r>
        <w:t xml:space="preserve">• Controllore: </w:t>
      </w:r>
      <w:proofErr w:type="spellStart"/>
      <w:r>
        <w:t>sottoparte</w:t>
      </w:r>
      <w:proofErr w:type="spellEnd"/>
      <w:r>
        <w:t xml:space="preserve"> del sistema che definisce la logica applicativa,</w:t>
      </w:r>
    </w:p>
    <w:p w14:paraId="0273B64B" w14:textId="77777777" w:rsidR="00BA6F52" w:rsidRDefault="00BA6F52" w:rsidP="00BA6F52">
      <w:r>
        <w:t>ovvero il comportamento del sistema a fronte degli stimoli esterni. Consiste</w:t>
      </w:r>
    </w:p>
    <w:p w14:paraId="2C25050F" w14:textId="77777777" w:rsidR="00BA6F52" w:rsidRDefault="00BA6F52" w:rsidP="00BA6F52">
      <w:r>
        <w:t xml:space="preserve">nei </w:t>
      </w:r>
      <w:proofErr w:type="spellStart"/>
      <w:r>
        <w:t>listener</w:t>
      </w:r>
      <w:proofErr w:type="spellEnd"/>
      <w:r>
        <w:t xml:space="preserve"> che ascoltano la vista.</w:t>
      </w:r>
    </w:p>
    <w:p w14:paraId="233FD191" w14:textId="77777777" w:rsidR="00BA6F52" w:rsidRDefault="00BA6F52" w:rsidP="00BA6F52">
      <w:r>
        <w:t xml:space="preserve">Le azioni dell’utente saranno catturate dai </w:t>
      </w:r>
      <w:proofErr w:type="spellStart"/>
      <w:r>
        <w:t>listener</w:t>
      </w:r>
      <w:proofErr w:type="spellEnd"/>
      <w:r>
        <w:t xml:space="preserve">. I </w:t>
      </w:r>
      <w:proofErr w:type="spellStart"/>
      <w:r>
        <w:t>listener</w:t>
      </w:r>
      <w:proofErr w:type="spellEnd"/>
      <w:r>
        <w:t xml:space="preserve"> saranno istruiti</w:t>
      </w:r>
    </w:p>
    <w:p w14:paraId="62576C3C" w14:textId="77777777" w:rsidR="00BA6F52" w:rsidRDefault="00BA6F52" w:rsidP="00BA6F52">
      <w:r>
        <w:t>a reagire di conseguenza, andando a modificare le informazioni contenute nel</w:t>
      </w:r>
    </w:p>
    <w:p w14:paraId="4EE01B5A" w14:textId="77777777" w:rsidR="00BA6F52" w:rsidRDefault="00BA6F52" w:rsidP="00BA6F52">
      <w:r>
        <w:t>Modello e quindi ad aggiornare la vista, che rappresenta il modello.</w:t>
      </w:r>
    </w:p>
    <w:p w14:paraId="06863892" w14:textId="77777777" w:rsidR="00BA6F52" w:rsidRDefault="00BA6F52" w:rsidP="00BA6F52">
      <w:r>
        <w:t>Non sono state operate ulteriori articolazioni: modello, vista e controllore sono</w:t>
      </w:r>
    </w:p>
    <w:p w14:paraId="6634E997" w14:textId="77777777" w:rsidR="00BA6F52" w:rsidRDefault="00BA6F52" w:rsidP="00BA6F52">
      <w:r>
        <w:t>tre blocchi monolitici. Questo perché si è considerato che i vari elementi costitutivi giacessero sullo stesso piano.</w:t>
      </w:r>
    </w:p>
    <w:p w14:paraId="16F23AAC" w14:textId="77777777" w:rsidR="00BA6F52" w:rsidRDefault="00BA6F52" w:rsidP="00BA6F52">
      <w:r>
        <w:t>Seguono un semplice schema dell’architettura del sistema ed i diagrammi UML</w:t>
      </w:r>
    </w:p>
    <w:p w14:paraId="65C192C7" w14:textId="77777777" w:rsidR="00BA6F52" w:rsidRDefault="00BA6F52" w:rsidP="00BA6F52">
      <w:r>
        <w:t>delle classi del Modello e della Vista-Controllore.</w:t>
      </w:r>
    </w:p>
    <w:p w14:paraId="03370438" w14:textId="4E28C245" w:rsidR="00BA6F52" w:rsidRDefault="00BA6F52" w:rsidP="00BA6F52">
      <w:r>
        <w:t>Le interazioni salienti tra Modello-Vista-Controllore saranno visibili nei diagrammi di sequenza (cfr. Implementazione).</w:t>
      </w:r>
    </w:p>
    <w:p w14:paraId="30BF677C" w14:textId="77777777" w:rsidR="00BA6F52" w:rsidRDefault="00BA6F52" w:rsidP="00481DA0"/>
    <w:p w14:paraId="307BC0CD" w14:textId="77777777" w:rsidR="00BA6F52" w:rsidRPr="00BA6F52" w:rsidRDefault="00BA6F52" w:rsidP="00BA6F52">
      <w:pPr>
        <w:rPr>
          <w:bCs/>
          <w:snapToGrid w:val="0"/>
          <w:lang w:eastAsia="it-IT" w:bidi="it-IT"/>
        </w:rPr>
      </w:pPr>
      <w:r w:rsidRPr="00BA6F52">
        <w:rPr>
          <w:bCs/>
          <w:snapToGrid w:val="0"/>
          <w:lang w:eastAsia="it-IT" w:bidi="it-IT"/>
        </w:rPr>
        <w:t>Breve commento sulle interfacce</w:t>
      </w:r>
    </w:p>
    <w:p w14:paraId="16A050D1" w14:textId="77777777" w:rsidR="00BA6F52" w:rsidRPr="00BA6F52" w:rsidRDefault="00BA6F52" w:rsidP="00BA6F52">
      <w:pPr>
        <w:rPr>
          <w:bCs/>
          <w:snapToGrid w:val="0"/>
          <w:lang w:eastAsia="it-IT" w:bidi="it-IT"/>
        </w:rPr>
      </w:pPr>
      <w:r w:rsidRPr="00BA6F52">
        <w:rPr>
          <w:bCs/>
          <w:snapToGrid w:val="0"/>
          <w:lang w:eastAsia="it-IT" w:bidi="it-IT"/>
        </w:rPr>
        <w:t>Per gestire la comunicazione tra Modello, Vista e Controllore, sono state adottate</w:t>
      </w:r>
    </w:p>
    <w:p w14:paraId="1F491B53" w14:textId="77777777" w:rsidR="00BA6F52" w:rsidRPr="00BA6F52" w:rsidRDefault="00BA6F52" w:rsidP="00BA6F52">
      <w:pPr>
        <w:rPr>
          <w:bCs/>
          <w:snapToGrid w:val="0"/>
          <w:lang w:eastAsia="it-IT" w:bidi="it-IT"/>
        </w:rPr>
      </w:pPr>
      <w:r w:rsidRPr="00BA6F52">
        <w:rPr>
          <w:bCs/>
          <w:snapToGrid w:val="0"/>
          <w:lang w:eastAsia="it-IT" w:bidi="it-IT"/>
        </w:rPr>
        <w:t>le seguenti scelte.</w:t>
      </w:r>
    </w:p>
    <w:p w14:paraId="52A9F7DF" w14:textId="77777777" w:rsidR="00BA6F52" w:rsidRPr="00BA6F52" w:rsidRDefault="00BA6F52" w:rsidP="00BA6F52">
      <w:pPr>
        <w:rPr>
          <w:bCs/>
          <w:snapToGrid w:val="0"/>
          <w:lang w:eastAsia="it-IT" w:bidi="it-IT"/>
        </w:rPr>
      </w:pPr>
      <w:r w:rsidRPr="00BA6F52">
        <w:rPr>
          <w:bCs/>
          <w:snapToGrid w:val="0"/>
          <w:lang w:eastAsia="it-IT" w:bidi="it-IT"/>
        </w:rPr>
        <w:t>Per la comunicazione Vista-Controllore, si è banalmente utilizzato il meccanismo</w:t>
      </w:r>
    </w:p>
    <w:p w14:paraId="5D97131B" w14:textId="77777777" w:rsidR="00BA6F52" w:rsidRPr="00BA6F52" w:rsidRDefault="00BA6F52" w:rsidP="00BA6F52">
      <w:pPr>
        <w:rPr>
          <w:bCs/>
          <w:snapToGrid w:val="0"/>
          <w:lang w:eastAsia="it-IT" w:bidi="it-IT"/>
        </w:rPr>
      </w:pPr>
      <w:r w:rsidRPr="00BA6F52">
        <w:rPr>
          <w:bCs/>
          <w:snapToGrid w:val="0"/>
          <w:lang w:eastAsia="it-IT" w:bidi="it-IT"/>
        </w:rPr>
        <w:t xml:space="preserve">basato su </w:t>
      </w:r>
      <w:proofErr w:type="spellStart"/>
      <w:r w:rsidRPr="00BA6F52">
        <w:rPr>
          <w:bCs/>
          <w:snapToGrid w:val="0"/>
          <w:lang w:eastAsia="it-IT" w:bidi="it-IT"/>
        </w:rPr>
        <w:t>ActionListeners</w:t>
      </w:r>
      <w:proofErr w:type="spellEnd"/>
      <w:r w:rsidRPr="00BA6F52">
        <w:rPr>
          <w:bCs/>
          <w:snapToGrid w:val="0"/>
          <w:lang w:eastAsia="it-IT" w:bidi="it-IT"/>
        </w:rPr>
        <w:t>. L’implementazione è standard, per cui possiamo</w:t>
      </w:r>
    </w:p>
    <w:p w14:paraId="07C4DEA2" w14:textId="77777777" w:rsidR="00BA6F52" w:rsidRPr="00BA6F52" w:rsidRDefault="00BA6F52" w:rsidP="00BA6F52">
      <w:pPr>
        <w:rPr>
          <w:bCs/>
          <w:snapToGrid w:val="0"/>
          <w:lang w:eastAsia="it-IT" w:bidi="it-IT"/>
        </w:rPr>
      </w:pPr>
      <w:r w:rsidRPr="00BA6F52">
        <w:rPr>
          <w:bCs/>
          <w:snapToGrid w:val="0"/>
          <w:lang w:eastAsia="it-IT" w:bidi="it-IT"/>
        </w:rPr>
        <w:t>sorvolare.</w:t>
      </w:r>
    </w:p>
    <w:p w14:paraId="269DAEF1" w14:textId="77777777" w:rsidR="00BA6F52" w:rsidRPr="00BA6F52" w:rsidRDefault="00BA6F52" w:rsidP="00BA6F52">
      <w:pPr>
        <w:rPr>
          <w:bCs/>
          <w:snapToGrid w:val="0"/>
          <w:lang w:eastAsia="it-IT" w:bidi="it-IT"/>
        </w:rPr>
      </w:pPr>
      <w:r w:rsidRPr="00BA6F52">
        <w:rPr>
          <w:bCs/>
          <w:snapToGrid w:val="0"/>
          <w:lang w:eastAsia="it-IT" w:bidi="it-IT"/>
        </w:rPr>
        <w:t>Per la comunicazione Modello-Vista e Modello-Controllore, si è utilizzato come</w:t>
      </w:r>
    </w:p>
    <w:p w14:paraId="0A4D0EF9" w14:textId="77777777" w:rsidR="00BA6F52" w:rsidRPr="00BA6F52" w:rsidRDefault="00BA6F52" w:rsidP="00BA6F52">
      <w:pPr>
        <w:rPr>
          <w:bCs/>
          <w:snapToGrid w:val="0"/>
          <w:lang w:eastAsia="it-IT" w:bidi="it-IT"/>
        </w:rPr>
      </w:pPr>
      <w:r w:rsidRPr="00BA6F52">
        <w:rPr>
          <w:bCs/>
          <w:snapToGrid w:val="0"/>
          <w:lang w:eastAsia="it-IT" w:bidi="it-IT"/>
        </w:rPr>
        <w:t>punto di accesso alle informazioni la classe Model, che immagazzina e fornisce</w:t>
      </w:r>
    </w:p>
    <w:p w14:paraId="49441B82" w14:textId="77777777" w:rsidR="00BA6F52" w:rsidRPr="00BA6F52" w:rsidRDefault="00BA6F52" w:rsidP="00BA6F52">
      <w:pPr>
        <w:rPr>
          <w:bCs/>
          <w:snapToGrid w:val="0"/>
          <w:lang w:eastAsia="it-IT" w:bidi="it-IT"/>
        </w:rPr>
      </w:pPr>
      <w:r w:rsidRPr="00BA6F52">
        <w:rPr>
          <w:bCs/>
          <w:snapToGrid w:val="0"/>
          <w:lang w:eastAsia="it-IT" w:bidi="it-IT"/>
        </w:rPr>
        <w:t>i dati. Per i dettagli riguardo la sua implementazione si rimanda alla sezione</w:t>
      </w:r>
    </w:p>
    <w:p w14:paraId="54E014C7" w14:textId="77777777" w:rsidR="00BA6F52" w:rsidRPr="00BA6F52" w:rsidRDefault="00BA6F52" w:rsidP="00BA6F52">
      <w:pPr>
        <w:rPr>
          <w:bCs/>
          <w:snapToGrid w:val="0"/>
          <w:lang w:eastAsia="it-IT" w:bidi="it-IT"/>
        </w:rPr>
      </w:pPr>
      <w:r w:rsidRPr="00BA6F52">
        <w:rPr>
          <w:bCs/>
          <w:snapToGrid w:val="0"/>
          <w:lang w:eastAsia="it-IT" w:bidi="it-IT"/>
        </w:rPr>
        <w:t xml:space="preserve">successiva; segue un breve riassunto delle comunicazioni Modello-Vista e </w:t>
      </w:r>
      <w:proofErr w:type="spellStart"/>
      <w:proofErr w:type="gramStart"/>
      <w:r w:rsidRPr="00BA6F52">
        <w:rPr>
          <w:bCs/>
          <w:snapToGrid w:val="0"/>
          <w:lang w:eastAsia="it-IT" w:bidi="it-IT"/>
        </w:rPr>
        <w:t>ModelloControllore</w:t>
      </w:r>
      <w:proofErr w:type="spellEnd"/>
      <w:proofErr w:type="gramEnd"/>
      <w:r w:rsidRPr="00BA6F52">
        <w:rPr>
          <w:bCs/>
          <w:snapToGrid w:val="0"/>
          <w:lang w:eastAsia="it-IT" w:bidi="it-IT"/>
        </w:rPr>
        <w:t xml:space="preserve"> per quanto concerne l’accesso alle collezioni di dati, che non sono</w:t>
      </w:r>
    </w:p>
    <w:p w14:paraId="338A0C3B" w14:textId="77777777" w:rsidR="00BA6F52" w:rsidRPr="00BA6F52" w:rsidRDefault="00BA6F52" w:rsidP="00BA6F52">
      <w:pPr>
        <w:rPr>
          <w:bCs/>
          <w:snapToGrid w:val="0"/>
          <w:lang w:eastAsia="it-IT" w:bidi="it-IT"/>
        </w:rPr>
      </w:pPr>
      <w:r w:rsidRPr="00BA6F52">
        <w:rPr>
          <w:bCs/>
          <w:snapToGrid w:val="0"/>
          <w:lang w:eastAsia="it-IT" w:bidi="it-IT"/>
        </w:rPr>
        <w:t>altro che i metodi esportati dalla classe Model. Per quanto riguarda l’invio dei</w:t>
      </w:r>
    </w:p>
    <w:p w14:paraId="52040987" w14:textId="77777777" w:rsidR="00BA6F52" w:rsidRPr="00BA6F52" w:rsidRDefault="00BA6F52" w:rsidP="00BA6F52">
      <w:pPr>
        <w:rPr>
          <w:bCs/>
          <w:snapToGrid w:val="0"/>
          <w:lang w:eastAsia="it-IT" w:bidi="it-IT"/>
        </w:rPr>
      </w:pPr>
      <w:r w:rsidRPr="00BA6F52">
        <w:rPr>
          <w:bCs/>
          <w:snapToGrid w:val="0"/>
          <w:lang w:eastAsia="it-IT" w:bidi="it-IT"/>
        </w:rPr>
        <w:t>messaggi ai singoli oggetti (una volta ottenuti dal Model) non è stato posto alcun</w:t>
      </w:r>
    </w:p>
    <w:p w14:paraId="7FEE4E90" w14:textId="77777777" w:rsidR="00BA6F52" w:rsidRPr="00BA6F52" w:rsidRDefault="00BA6F52" w:rsidP="00BA6F52">
      <w:pPr>
        <w:rPr>
          <w:bCs/>
          <w:snapToGrid w:val="0"/>
          <w:lang w:eastAsia="it-IT" w:bidi="it-IT"/>
        </w:rPr>
      </w:pPr>
      <w:r w:rsidRPr="00BA6F52">
        <w:rPr>
          <w:bCs/>
          <w:snapToGrid w:val="0"/>
          <w:lang w:eastAsia="it-IT" w:bidi="it-IT"/>
        </w:rPr>
        <w:lastRenderedPageBreak/>
        <w:t>vincolo particolare.</w:t>
      </w:r>
    </w:p>
    <w:p w14:paraId="7448F84C" w14:textId="77777777" w:rsidR="00BA6F52" w:rsidRPr="00BA6F52" w:rsidRDefault="00BA6F52" w:rsidP="00BA6F52">
      <w:pPr>
        <w:rPr>
          <w:bCs/>
          <w:snapToGrid w:val="0"/>
          <w:lang w:eastAsia="it-IT" w:bidi="it-IT"/>
        </w:rPr>
      </w:pPr>
      <w:r w:rsidRPr="00BA6F52">
        <w:rPr>
          <w:bCs/>
          <w:snapToGrid w:val="0"/>
          <w:lang w:eastAsia="it-IT" w:bidi="it-IT"/>
        </w:rPr>
        <w:t xml:space="preserve">• </w:t>
      </w:r>
      <w:proofErr w:type="spellStart"/>
      <w:proofErr w:type="gramStart"/>
      <w:r w:rsidRPr="00BA6F52">
        <w:rPr>
          <w:bCs/>
          <w:snapToGrid w:val="0"/>
          <w:lang w:eastAsia="it-IT" w:bidi="it-IT"/>
        </w:rPr>
        <w:t>getInstace</w:t>
      </w:r>
      <w:proofErr w:type="spellEnd"/>
      <w:r w:rsidRPr="00BA6F52">
        <w:rPr>
          <w:bCs/>
          <w:snapToGrid w:val="0"/>
          <w:lang w:eastAsia="it-IT" w:bidi="it-IT"/>
        </w:rPr>
        <w:t>(</w:t>
      </w:r>
      <w:proofErr w:type="gramEnd"/>
      <w:r w:rsidRPr="00BA6F52">
        <w:rPr>
          <w:bCs/>
          <w:snapToGrid w:val="0"/>
          <w:lang w:eastAsia="it-IT" w:bidi="it-IT"/>
        </w:rPr>
        <w:t>): per ottenere l’oggetto univoco Model</w:t>
      </w:r>
    </w:p>
    <w:p w14:paraId="2E6A83E8" w14:textId="77777777" w:rsidR="00BA6F52" w:rsidRPr="00BA6F52" w:rsidRDefault="00BA6F52" w:rsidP="00BA6F52">
      <w:pPr>
        <w:rPr>
          <w:bCs/>
          <w:snapToGrid w:val="0"/>
          <w:lang w:eastAsia="it-IT" w:bidi="it-IT"/>
        </w:rPr>
      </w:pPr>
      <w:r w:rsidRPr="00BA6F52">
        <w:rPr>
          <w:bCs/>
          <w:snapToGrid w:val="0"/>
          <w:lang w:eastAsia="it-IT" w:bidi="it-IT"/>
        </w:rPr>
        <w:t xml:space="preserve">• </w:t>
      </w:r>
      <w:proofErr w:type="spellStart"/>
      <w:proofErr w:type="gramStart"/>
      <w:r w:rsidRPr="00BA6F52">
        <w:rPr>
          <w:bCs/>
          <w:snapToGrid w:val="0"/>
          <w:lang w:eastAsia="it-IT" w:bidi="it-IT"/>
        </w:rPr>
        <w:t>getAutenticabili</w:t>
      </w:r>
      <w:proofErr w:type="spellEnd"/>
      <w:r w:rsidRPr="00BA6F52">
        <w:rPr>
          <w:bCs/>
          <w:snapToGrid w:val="0"/>
          <w:lang w:eastAsia="it-IT" w:bidi="it-IT"/>
        </w:rPr>
        <w:t>(</w:t>
      </w:r>
      <w:proofErr w:type="gramEnd"/>
      <w:r w:rsidRPr="00BA6F52">
        <w:rPr>
          <w:bCs/>
          <w:snapToGrid w:val="0"/>
          <w:lang w:eastAsia="it-IT" w:bidi="it-IT"/>
        </w:rPr>
        <w:t>): ottieni la lista di aventi credenziali</w:t>
      </w:r>
    </w:p>
    <w:p w14:paraId="47531E58" w14:textId="77777777" w:rsidR="00BA6F52" w:rsidRPr="00BA6F52" w:rsidRDefault="00BA6F52" w:rsidP="00BA6F52">
      <w:pPr>
        <w:rPr>
          <w:bCs/>
          <w:snapToGrid w:val="0"/>
          <w:lang w:eastAsia="it-IT" w:bidi="it-IT"/>
        </w:rPr>
      </w:pPr>
      <w:r w:rsidRPr="00BA6F52">
        <w:rPr>
          <w:bCs/>
          <w:snapToGrid w:val="0"/>
          <w:lang w:eastAsia="it-IT" w:bidi="it-IT"/>
        </w:rPr>
        <w:t xml:space="preserve">• </w:t>
      </w:r>
      <w:proofErr w:type="spellStart"/>
      <w:proofErr w:type="gramStart"/>
      <w:r w:rsidRPr="00BA6F52">
        <w:rPr>
          <w:bCs/>
          <w:snapToGrid w:val="0"/>
          <w:lang w:eastAsia="it-IT" w:bidi="it-IT"/>
        </w:rPr>
        <w:t>getFarmaci</w:t>
      </w:r>
      <w:proofErr w:type="spellEnd"/>
      <w:r w:rsidRPr="00BA6F52">
        <w:rPr>
          <w:bCs/>
          <w:snapToGrid w:val="0"/>
          <w:lang w:eastAsia="it-IT" w:bidi="it-IT"/>
        </w:rPr>
        <w:t>(</w:t>
      </w:r>
      <w:proofErr w:type="gramEnd"/>
      <w:r w:rsidRPr="00BA6F52">
        <w:rPr>
          <w:bCs/>
          <w:snapToGrid w:val="0"/>
          <w:lang w:eastAsia="it-IT" w:bidi="it-IT"/>
        </w:rPr>
        <w:t>)</w:t>
      </w:r>
    </w:p>
    <w:p w14:paraId="5ABFDF3F" w14:textId="77777777" w:rsidR="00BA6F52" w:rsidRPr="00BA6F52" w:rsidRDefault="00BA6F52" w:rsidP="00BA6F52">
      <w:pPr>
        <w:rPr>
          <w:bCs/>
          <w:snapToGrid w:val="0"/>
          <w:lang w:eastAsia="it-IT" w:bidi="it-IT"/>
        </w:rPr>
      </w:pPr>
      <w:r w:rsidRPr="00BA6F52">
        <w:rPr>
          <w:bCs/>
          <w:snapToGrid w:val="0"/>
          <w:lang w:eastAsia="it-IT" w:bidi="it-IT"/>
        </w:rPr>
        <w:t xml:space="preserve">• </w:t>
      </w:r>
      <w:proofErr w:type="spellStart"/>
      <w:proofErr w:type="gramStart"/>
      <w:r w:rsidRPr="00BA6F52">
        <w:rPr>
          <w:bCs/>
          <w:snapToGrid w:val="0"/>
          <w:lang w:eastAsia="it-IT" w:bidi="it-IT"/>
        </w:rPr>
        <w:t>getReazioniAvverse</w:t>
      </w:r>
      <w:proofErr w:type="spellEnd"/>
      <w:r w:rsidRPr="00BA6F52">
        <w:rPr>
          <w:bCs/>
          <w:snapToGrid w:val="0"/>
          <w:lang w:eastAsia="it-IT" w:bidi="it-IT"/>
        </w:rPr>
        <w:t>(</w:t>
      </w:r>
      <w:proofErr w:type="gramEnd"/>
      <w:r w:rsidRPr="00BA6F52">
        <w:rPr>
          <w:bCs/>
          <w:snapToGrid w:val="0"/>
          <w:lang w:eastAsia="it-IT" w:bidi="it-IT"/>
        </w:rPr>
        <w:t>)</w:t>
      </w:r>
    </w:p>
    <w:p w14:paraId="0DE46675" w14:textId="77777777" w:rsidR="00BA6F52" w:rsidRPr="00BA6F52" w:rsidRDefault="00BA6F52" w:rsidP="00BA6F52">
      <w:pPr>
        <w:rPr>
          <w:bCs/>
          <w:snapToGrid w:val="0"/>
          <w:lang w:eastAsia="it-IT" w:bidi="it-IT"/>
        </w:rPr>
      </w:pPr>
      <w:r w:rsidRPr="00BA6F52">
        <w:rPr>
          <w:bCs/>
          <w:snapToGrid w:val="0"/>
          <w:lang w:eastAsia="it-IT" w:bidi="it-IT"/>
        </w:rPr>
        <w:t xml:space="preserve">• </w:t>
      </w:r>
      <w:proofErr w:type="spellStart"/>
      <w:proofErr w:type="gramStart"/>
      <w:r w:rsidRPr="00BA6F52">
        <w:rPr>
          <w:bCs/>
          <w:snapToGrid w:val="0"/>
          <w:lang w:eastAsia="it-IT" w:bidi="it-IT"/>
        </w:rPr>
        <w:t>getPazienti</w:t>
      </w:r>
      <w:proofErr w:type="spellEnd"/>
      <w:r w:rsidRPr="00BA6F52">
        <w:rPr>
          <w:bCs/>
          <w:snapToGrid w:val="0"/>
          <w:lang w:eastAsia="it-IT" w:bidi="it-IT"/>
        </w:rPr>
        <w:t>(</w:t>
      </w:r>
      <w:proofErr w:type="gramEnd"/>
      <w:r w:rsidRPr="00BA6F52">
        <w:rPr>
          <w:bCs/>
          <w:snapToGrid w:val="0"/>
          <w:lang w:eastAsia="it-IT" w:bidi="it-IT"/>
        </w:rPr>
        <w:t>)</w:t>
      </w:r>
    </w:p>
    <w:p w14:paraId="0E3B3F91" w14:textId="77777777" w:rsidR="00BA6F52" w:rsidRPr="00BA6F52" w:rsidRDefault="00BA6F52" w:rsidP="00BA6F52">
      <w:pPr>
        <w:rPr>
          <w:bCs/>
          <w:snapToGrid w:val="0"/>
          <w:lang w:eastAsia="it-IT" w:bidi="it-IT"/>
        </w:rPr>
      </w:pPr>
      <w:r w:rsidRPr="00BA6F52">
        <w:rPr>
          <w:bCs/>
          <w:snapToGrid w:val="0"/>
          <w:lang w:eastAsia="it-IT" w:bidi="it-IT"/>
        </w:rPr>
        <w:t xml:space="preserve">• </w:t>
      </w:r>
      <w:proofErr w:type="spellStart"/>
      <w:proofErr w:type="gramStart"/>
      <w:r w:rsidRPr="00BA6F52">
        <w:rPr>
          <w:bCs/>
          <w:snapToGrid w:val="0"/>
          <w:lang w:eastAsia="it-IT" w:bidi="it-IT"/>
        </w:rPr>
        <w:t>getSegnalazioni</w:t>
      </w:r>
      <w:proofErr w:type="spellEnd"/>
      <w:r w:rsidRPr="00BA6F52">
        <w:rPr>
          <w:bCs/>
          <w:snapToGrid w:val="0"/>
          <w:lang w:eastAsia="it-IT" w:bidi="it-IT"/>
        </w:rPr>
        <w:t>(</w:t>
      </w:r>
      <w:proofErr w:type="gramEnd"/>
      <w:r w:rsidRPr="00BA6F52">
        <w:rPr>
          <w:bCs/>
          <w:snapToGrid w:val="0"/>
          <w:lang w:eastAsia="it-IT" w:bidi="it-IT"/>
        </w:rPr>
        <w:t>)</w:t>
      </w:r>
    </w:p>
    <w:p w14:paraId="120265D6" w14:textId="77777777" w:rsidR="00BA6F52" w:rsidRPr="00BA6F52" w:rsidRDefault="00BA6F52" w:rsidP="00BA6F52">
      <w:pPr>
        <w:rPr>
          <w:bCs/>
          <w:snapToGrid w:val="0"/>
          <w:lang w:eastAsia="it-IT" w:bidi="it-IT"/>
        </w:rPr>
      </w:pPr>
      <w:r w:rsidRPr="00BA6F52">
        <w:rPr>
          <w:bCs/>
          <w:snapToGrid w:val="0"/>
          <w:lang w:eastAsia="it-IT" w:bidi="it-IT"/>
        </w:rPr>
        <w:t xml:space="preserve">• </w:t>
      </w:r>
      <w:proofErr w:type="spellStart"/>
      <w:proofErr w:type="gramStart"/>
      <w:r w:rsidRPr="00BA6F52">
        <w:rPr>
          <w:bCs/>
          <w:snapToGrid w:val="0"/>
          <w:lang w:eastAsia="it-IT" w:bidi="it-IT"/>
        </w:rPr>
        <w:t>aggiornaTerapie</w:t>
      </w:r>
      <w:proofErr w:type="spellEnd"/>
      <w:r w:rsidRPr="00BA6F52">
        <w:rPr>
          <w:bCs/>
          <w:snapToGrid w:val="0"/>
          <w:lang w:eastAsia="it-IT" w:bidi="it-IT"/>
        </w:rPr>
        <w:t>(</w:t>
      </w:r>
      <w:proofErr w:type="gramEnd"/>
      <w:r w:rsidRPr="00BA6F52">
        <w:rPr>
          <w:bCs/>
          <w:snapToGrid w:val="0"/>
          <w:lang w:eastAsia="it-IT" w:bidi="it-IT"/>
        </w:rPr>
        <w:t>): aggiungi la terapia voluta al paziente</w:t>
      </w:r>
    </w:p>
    <w:p w14:paraId="01097326" w14:textId="77777777" w:rsidR="00BA6F52" w:rsidRPr="00BA6F52" w:rsidRDefault="00BA6F52" w:rsidP="00BA6F52">
      <w:pPr>
        <w:rPr>
          <w:bCs/>
          <w:snapToGrid w:val="0"/>
          <w:lang w:eastAsia="it-IT" w:bidi="it-IT"/>
        </w:rPr>
      </w:pPr>
      <w:r w:rsidRPr="00BA6F52">
        <w:rPr>
          <w:bCs/>
          <w:snapToGrid w:val="0"/>
          <w:lang w:eastAsia="it-IT" w:bidi="it-IT"/>
        </w:rPr>
        <w:t xml:space="preserve">• </w:t>
      </w:r>
      <w:proofErr w:type="spellStart"/>
      <w:proofErr w:type="gramStart"/>
      <w:r w:rsidRPr="00BA6F52">
        <w:rPr>
          <w:bCs/>
          <w:snapToGrid w:val="0"/>
          <w:lang w:eastAsia="it-IT" w:bidi="it-IT"/>
        </w:rPr>
        <w:t>getAvvisi</w:t>
      </w:r>
      <w:proofErr w:type="spellEnd"/>
      <w:r w:rsidRPr="00BA6F52">
        <w:rPr>
          <w:bCs/>
          <w:snapToGrid w:val="0"/>
          <w:lang w:eastAsia="it-IT" w:bidi="it-IT"/>
        </w:rPr>
        <w:t>(</w:t>
      </w:r>
      <w:proofErr w:type="gramEnd"/>
      <w:r w:rsidRPr="00BA6F52">
        <w:rPr>
          <w:bCs/>
          <w:snapToGrid w:val="0"/>
          <w:lang w:eastAsia="it-IT" w:bidi="it-IT"/>
        </w:rPr>
        <w:t>)</w:t>
      </w:r>
    </w:p>
    <w:p w14:paraId="62933951" w14:textId="77777777" w:rsidR="00BA6F52" w:rsidRPr="00BA6F52" w:rsidRDefault="00BA6F52" w:rsidP="00BA6F52">
      <w:pPr>
        <w:rPr>
          <w:bCs/>
          <w:snapToGrid w:val="0"/>
          <w:lang w:eastAsia="it-IT" w:bidi="it-IT"/>
        </w:rPr>
      </w:pPr>
      <w:r w:rsidRPr="00BA6F52">
        <w:rPr>
          <w:bCs/>
          <w:snapToGrid w:val="0"/>
          <w:lang w:eastAsia="it-IT" w:bidi="it-IT"/>
        </w:rPr>
        <w:t xml:space="preserve">• </w:t>
      </w:r>
      <w:proofErr w:type="spellStart"/>
      <w:proofErr w:type="gramStart"/>
      <w:r w:rsidRPr="00BA6F52">
        <w:rPr>
          <w:bCs/>
          <w:snapToGrid w:val="0"/>
          <w:lang w:eastAsia="it-IT" w:bidi="it-IT"/>
        </w:rPr>
        <w:t>generaAvviso</w:t>
      </w:r>
      <w:proofErr w:type="spellEnd"/>
      <w:r w:rsidRPr="00BA6F52">
        <w:rPr>
          <w:bCs/>
          <w:snapToGrid w:val="0"/>
          <w:lang w:eastAsia="it-IT" w:bidi="it-IT"/>
        </w:rPr>
        <w:t>(</w:t>
      </w:r>
      <w:proofErr w:type="gramEnd"/>
      <w:r w:rsidRPr="00BA6F52">
        <w:rPr>
          <w:bCs/>
          <w:snapToGrid w:val="0"/>
          <w:lang w:eastAsia="it-IT" w:bidi="it-IT"/>
        </w:rPr>
        <w:t>): invia/costruisce un nuovo avviso</w:t>
      </w:r>
    </w:p>
    <w:p w14:paraId="450AC154" w14:textId="77777777" w:rsidR="00BA6F52" w:rsidRPr="00BA6F52" w:rsidRDefault="00BA6F52" w:rsidP="00BA6F52">
      <w:pPr>
        <w:rPr>
          <w:bCs/>
          <w:snapToGrid w:val="0"/>
          <w:lang w:eastAsia="it-IT" w:bidi="it-IT"/>
        </w:rPr>
      </w:pPr>
      <w:r w:rsidRPr="00BA6F52">
        <w:rPr>
          <w:bCs/>
          <w:snapToGrid w:val="0"/>
          <w:lang w:eastAsia="it-IT" w:bidi="it-IT"/>
        </w:rPr>
        <w:t xml:space="preserve">• </w:t>
      </w:r>
      <w:proofErr w:type="spellStart"/>
      <w:proofErr w:type="gramStart"/>
      <w:r w:rsidRPr="00BA6F52">
        <w:rPr>
          <w:bCs/>
          <w:snapToGrid w:val="0"/>
          <w:lang w:eastAsia="it-IT" w:bidi="it-IT"/>
        </w:rPr>
        <w:t>generateIfWasWeekend</w:t>
      </w:r>
      <w:proofErr w:type="spellEnd"/>
      <w:r w:rsidRPr="00BA6F52">
        <w:rPr>
          <w:bCs/>
          <w:snapToGrid w:val="0"/>
          <w:lang w:eastAsia="it-IT" w:bidi="it-IT"/>
        </w:rPr>
        <w:t>(</w:t>
      </w:r>
      <w:proofErr w:type="gramEnd"/>
      <w:r w:rsidRPr="00BA6F52">
        <w:rPr>
          <w:bCs/>
          <w:snapToGrid w:val="0"/>
          <w:lang w:eastAsia="it-IT" w:bidi="it-IT"/>
        </w:rPr>
        <w:t>): genera un avviso weekend se è il caso</w:t>
      </w:r>
    </w:p>
    <w:p w14:paraId="48A77DD8" w14:textId="77777777" w:rsidR="00BA6F52" w:rsidRPr="00BA6F52" w:rsidRDefault="00BA6F52" w:rsidP="00BA6F52">
      <w:pPr>
        <w:rPr>
          <w:bCs/>
          <w:snapToGrid w:val="0"/>
          <w:lang w:eastAsia="it-IT" w:bidi="it-IT"/>
        </w:rPr>
      </w:pPr>
      <w:r w:rsidRPr="00BA6F52">
        <w:rPr>
          <w:bCs/>
          <w:snapToGrid w:val="0"/>
          <w:lang w:eastAsia="it-IT" w:bidi="it-IT"/>
        </w:rPr>
        <w:t xml:space="preserve">• </w:t>
      </w:r>
      <w:proofErr w:type="spellStart"/>
      <w:proofErr w:type="gramStart"/>
      <w:r w:rsidRPr="00BA6F52">
        <w:rPr>
          <w:bCs/>
          <w:snapToGrid w:val="0"/>
          <w:lang w:eastAsia="it-IT" w:bidi="it-IT"/>
        </w:rPr>
        <w:t>getUnread</w:t>
      </w:r>
      <w:proofErr w:type="spellEnd"/>
      <w:r w:rsidRPr="00BA6F52">
        <w:rPr>
          <w:bCs/>
          <w:snapToGrid w:val="0"/>
          <w:lang w:eastAsia="it-IT" w:bidi="it-IT"/>
        </w:rPr>
        <w:t>(</w:t>
      </w:r>
      <w:proofErr w:type="gramEnd"/>
      <w:r w:rsidRPr="00BA6F52">
        <w:rPr>
          <w:bCs/>
          <w:snapToGrid w:val="0"/>
          <w:lang w:eastAsia="it-IT" w:bidi="it-IT"/>
        </w:rPr>
        <w:t>): gli avvisi non letti</w:t>
      </w:r>
    </w:p>
    <w:p w14:paraId="5C93A880" w14:textId="77777777" w:rsidR="00BA6F52" w:rsidRPr="00BA6F52" w:rsidRDefault="00BA6F52" w:rsidP="00BA6F52">
      <w:pPr>
        <w:rPr>
          <w:bCs/>
          <w:snapToGrid w:val="0"/>
          <w:lang w:eastAsia="it-IT" w:bidi="it-IT"/>
        </w:rPr>
      </w:pPr>
      <w:r w:rsidRPr="00BA6F52">
        <w:rPr>
          <w:bCs/>
          <w:snapToGrid w:val="0"/>
          <w:lang w:eastAsia="it-IT" w:bidi="it-IT"/>
        </w:rPr>
        <w:t xml:space="preserve">• </w:t>
      </w:r>
      <w:proofErr w:type="spellStart"/>
      <w:proofErr w:type="gramStart"/>
      <w:r w:rsidRPr="00BA6F52">
        <w:rPr>
          <w:bCs/>
          <w:snapToGrid w:val="0"/>
          <w:lang w:eastAsia="it-IT" w:bidi="it-IT"/>
        </w:rPr>
        <w:t>getFarmacoByName</w:t>
      </w:r>
      <w:proofErr w:type="spellEnd"/>
      <w:r w:rsidRPr="00BA6F52">
        <w:rPr>
          <w:bCs/>
          <w:snapToGrid w:val="0"/>
          <w:lang w:eastAsia="it-IT" w:bidi="it-IT"/>
        </w:rPr>
        <w:t>(</w:t>
      </w:r>
      <w:proofErr w:type="gramEnd"/>
      <w:r w:rsidRPr="00BA6F52">
        <w:rPr>
          <w:bCs/>
          <w:snapToGrid w:val="0"/>
          <w:lang w:eastAsia="it-IT" w:bidi="it-IT"/>
        </w:rPr>
        <w:t>): ottieni il farmaco relativo al nome passato</w:t>
      </w:r>
    </w:p>
    <w:p w14:paraId="27B418F5" w14:textId="77777777" w:rsidR="00BA6F52" w:rsidRPr="00BA6F52" w:rsidRDefault="00BA6F52" w:rsidP="00BA6F52">
      <w:pPr>
        <w:rPr>
          <w:bCs/>
          <w:snapToGrid w:val="0"/>
          <w:lang w:eastAsia="it-IT" w:bidi="it-IT"/>
        </w:rPr>
      </w:pPr>
      <w:r w:rsidRPr="00BA6F52">
        <w:rPr>
          <w:bCs/>
          <w:snapToGrid w:val="0"/>
          <w:lang w:eastAsia="it-IT" w:bidi="it-IT"/>
        </w:rPr>
        <w:t xml:space="preserve">• </w:t>
      </w:r>
      <w:proofErr w:type="spellStart"/>
      <w:proofErr w:type="gramStart"/>
      <w:r w:rsidRPr="00BA6F52">
        <w:rPr>
          <w:bCs/>
          <w:snapToGrid w:val="0"/>
          <w:lang w:eastAsia="it-IT" w:bidi="it-IT"/>
        </w:rPr>
        <w:t>createPaziente</w:t>
      </w:r>
      <w:proofErr w:type="spellEnd"/>
      <w:r w:rsidRPr="00BA6F52">
        <w:rPr>
          <w:bCs/>
          <w:snapToGrid w:val="0"/>
          <w:lang w:eastAsia="it-IT" w:bidi="it-IT"/>
        </w:rPr>
        <w:t>(</w:t>
      </w:r>
      <w:proofErr w:type="gramEnd"/>
      <w:r w:rsidRPr="00BA6F52">
        <w:rPr>
          <w:bCs/>
          <w:snapToGrid w:val="0"/>
          <w:lang w:eastAsia="it-IT" w:bidi="it-IT"/>
        </w:rPr>
        <w:t>): costruisce un nuovo paziente</w:t>
      </w:r>
    </w:p>
    <w:p w14:paraId="432E3C68" w14:textId="77777777" w:rsidR="00BA6F52" w:rsidRPr="00BA6F52" w:rsidRDefault="00BA6F52" w:rsidP="00BA6F52">
      <w:pPr>
        <w:rPr>
          <w:bCs/>
          <w:snapToGrid w:val="0"/>
          <w:lang w:eastAsia="it-IT" w:bidi="it-IT"/>
        </w:rPr>
      </w:pPr>
      <w:r w:rsidRPr="00BA6F52">
        <w:rPr>
          <w:bCs/>
          <w:snapToGrid w:val="0"/>
          <w:lang w:eastAsia="it-IT" w:bidi="it-IT"/>
        </w:rPr>
        <w:t xml:space="preserve">• </w:t>
      </w:r>
      <w:proofErr w:type="spellStart"/>
      <w:proofErr w:type="gramStart"/>
      <w:r w:rsidRPr="00BA6F52">
        <w:rPr>
          <w:bCs/>
          <w:snapToGrid w:val="0"/>
          <w:lang w:eastAsia="it-IT" w:bidi="it-IT"/>
        </w:rPr>
        <w:t>createReazione</w:t>
      </w:r>
      <w:proofErr w:type="spellEnd"/>
      <w:r w:rsidRPr="00BA6F52">
        <w:rPr>
          <w:bCs/>
          <w:snapToGrid w:val="0"/>
          <w:lang w:eastAsia="it-IT" w:bidi="it-IT"/>
        </w:rPr>
        <w:t>(</w:t>
      </w:r>
      <w:proofErr w:type="gramEnd"/>
      <w:r w:rsidRPr="00BA6F52">
        <w:rPr>
          <w:bCs/>
          <w:snapToGrid w:val="0"/>
          <w:lang w:eastAsia="it-IT" w:bidi="it-IT"/>
        </w:rPr>
        <w:t>): costruisce una nuova reazione avversa</w:t>
      </w:r>
    </w:p>
    <w:p w14:paraId="5FD02D9B" w14:textId="77777777" w:rsidR="00BA6F52" w:rsidRPr="00BA6F52" w:rsidRDefault="00BA6F52" w:rsidP="00BA6F52">
      <w:pPr>
        <w:rPr>
          <w:bCs/>
          <w:snapToGrid w:val="0"/>
          <w:lang w:eastAsia="it-IT" w:bidi="it-IT"/>
        </w:rPr>
      </w:pPr>
      <w:r w:rsidRPr="00BA6F52">
        <w:rPr>
          <w:bCs/>
          <w:snapToGrid w:val="0"/>
          <w:lang w:eastAsia="it-IT" w:bidi="it-IT"/>
        </w:rPr>
        <w:t xml:space="preserve">• </w:t>
      </w:r>
      <w:proofErr w:type="spellStart"/>
      <w:proofErr w:type="gramStart"/>
      <w:r w:rsidRPr="00BA6F52">
        <w:rPr>
          <w:bCs/>
          <w:snapToGrid w:val="0"/>
          <w:lang w:eastAsia="it-IT" w:bidi="it-IT"/>
        </w:rPr>
        <w:t>makeSegnalazione</w:t>
      </w:r>
      <w:proofErr w:type="spellEnd"/>
      <w:r w:rsidRPr="00BA6F52">
        <w:rPr>
          <w:bCs/>
          <w:snapToGrid w:val="0"/>
          <w:lang w:eastAsia="it-IT" w:bidi="it-IT"/>
        </w:rPr>
        <w:t>(</w:t>
      </w:r>
      <w:proofErr w:type="gramEnd"/>
      <w:r w:rsidRPr="00BA6F52">
        <w:rPr>
          <w:bCs/>
          <w:snapToGrid w:val="0"/>
          <w:lang w:eastAsia="it-IT" w:bidi="it-IT"/>
        </w:rPr>
        <w:t>): invia/costruisce una nuova segnalazione</w:t>
      </w:r>
    </w:p>
    <w:p w14:paraId="50728C9E" w14:textId="77777777" w:rsidR="00BA6F52" w:rsidRPr="00BA6F52" w:rsidRDefault="00BA6F52" w:rsidP="00BA6F52">
      <w:pPr>
        <w:rPr>
          <w:bCs/>
          <w:snapToGrid w:val="0"/>
          <w:lang w:eastAsia="it-IT" w:bidi="it-IT"/>
        </w:rPr>
      </w:pPr>
      <w:r w:rsidRPr="00BA6F52">
        <w:rPr>
          <w:bCs/>
          <w:snapToGrid w:val="0"/>
          <w:lang w:eastAsia="it-IT" w:bidi="it-IT"/>
        </w:rPr>
        <w:t xml:space="preserve">• </w:t>
      </w:r>
      <w:proofErr w:type="gramStart"/>
      <w:r w:rsidRPr="00BA6F52">
        <w:rPr>
          <w:bCs/>
          <w:snapToGrid w:val="0"/>
          <w:lang w:eastAsia="it-IT" w:bidi="it-IT"/>
        </w:rPr>
        <w:t>load(</w:t>
      </w:r>
      <w:proofErr w:type="gramEnd"/>
      <w:r w:rsidRPr="00BA6F52">
        <w:rPr>
          <w:bCs/>
          <w:snapToGrid w:val="0"/>
          <w:lang w:eastAsia="it-IT" w:bidi="it-IT"/>
        </w:rPr>
        <w:t>): carica i dati dal disco</w:t>
      </w:r>
    </w:p>
    <w:p w14:paraId="7534A280" w14:textId="77777777" w:rsidR="00BA6F52" w:rsidRDefault="00BA6F52" w:rsidP="00BA6F52">
      <w:pPr>
        <w:rPr>
          <w:bCs/>
          <w:snapToGrid w:val="0"/>
          <w:lang w:eastAsia="it-IT" w:bidi="it-IT"/>
        </w:rPr>
      </w:pPr>
      <w:r w:rsidRPr="00BA6F52">
        <w:rPr>
          <w:bCs/>
          <w:snapToGrid w:val="0"/>
          <w:lang w:eastAsia="it-IT" w:bidi="it-IT"/>
        </w:rPr>
        <w:t xml:space="preserve">• </w:t>
      </w:r>
      <w:proofErr w:type="spellStart"/>
      <w:proofErr w:type="gramStart"/>
      <w:r w:rsidRPr="00BA6F52">
        <w:rPr>
          <w:bCs/>
          <w:snapToGrid w:val="0"/>
          <w:lang w:eastAsia="it-IT" w:bidi="it-IT"/>
        </w:rPr>
        <w:t>save</w:t>
      </w:r>
      <w:proofErr w:type="spellEnd"/>
      <w:r w:rsidRPr="00BA6F52">
        <w:rPr>
          <w:bCs/>
          <w:snapToGrid w:val="0"/>
          <w:lang w:eastAsia="it-IT" w:bidi="it-IT"/>
        </w:rPr>
        <w:t>(</w:t>
      </w:r>
      <w:proofErr w:type="gramEnd"/>
      <w:r w:rsidRPr="00BA6F52">
        <w:rPr>
          <w:bCs/>
          <w:snapToGrid w:val="0"/>
          <w:lang w:eastAsia="it-IT" w:bidi="it-IT"/>
        </w:rPr>
        <w:t>): salva i dati su disco</w:t>
      </w:r>
      <w:r w:rsidRPr="00BA6F52">
        <w:rPr>
          <w:bCs/>
          <w:snapToGrid w:val="0"/>
          <w:lang w:eastAsia="it-IT" w:bidi="it-IT"/>
        </w:rPr>
        <w:cr/>
      </w:r>
    </w:p>
    <w:p w14:paraId="7D0CADF6" w14:textId="77777777" w:rsidR="00BA6F52" w:rsidRDefault="00BA6F52" w:rsidP="00BA6F52">
      <w:pPr>
        <w:rPr>
          <w:bCs/>
          <w:snapToGrid w:val="0"/>
          <w:lang w:eastAsia="it-IT" w:bidi="it-IT"/>
        </w:rPr>
      </w:pPr>
    </w:p>
    <w:p w14:paraId="0002D911" w14:textId="77777777" w:rsidR="00BA6F52" w:rsidRDefault="00BA6F52" w:rsidP="00BA6F52">
      <w:pPr>
        <w:rPr>
          <w:bCs/>
          <w:snapToGrid w:val="0"/>
          <w:lang w:eastAsia="it-IT" w:bidi="it-IT"/>
        </w:rPr>
      </w:pPr>
    </w:p>
    <w:p w14:paraId="36BD395E" w14:textId="77777777" w:rsidR="00BA6F52" w:rsidRDefault="00BA6F52" w:rsidP="00BA6F52">
      <w:pPr>
        <w:rPr>
          <w:bCs/>
          <w:snapToGrid w:val="0"/>
          <w:lang w:eastAsia="it-IT" w:bidi="it-IT"/>
        </w:rPr>
      </w:pPr>
    </w:p>
    <w:p w14:paraId="276903A4" w14:textId="77777777" w:rsidR="00BA6F52" w:rsidRDefault="00BA6F52" w:rsidP="00BA6F52">
      <w:pPr>
        <w:rPr>
          <w:bCs/>
          <w:snapToGrid w:val="0"/>
          <w:lang w:eastAsia="it-IT" w:bidi="it-IT"/>
        </w:rPr>
      </w:pPr>
    </w:p>
    <w:p w14:paraId="39A244A9" w14:textId="77777777" w:rsidR="00BA6F52" w:rsidRDefault="00BA6F52" w:rsidP="00BA6F52">
      <w:pPr>
        <w:rPr>
          <w:bCs/>
          <w:snapToGrid w:val="0"/>
          <w:lang w:eastAsia="it-IT" w:bidi="it-IT"/>
        </w:rPr>
      </w:pPr>
    </w:p>
    <w:p w14:paraId="3A5CEC8E" w14:textId="77777777" w:rsidR="00BA6F52" w:rsidRDefault="00D6560D" w:rsidP="00BA6F52">
      <w:r>
        <w:rPr>
          <w:bCs/>
          <w:snapToGrid w:val="0"/>
          <w:lang w:eastAsia="it-IT" w:bidi="it-IT"/>
        </w:rPr>
        <w:br w:type="page"/>
      </w:r>
      <w:r w:rsidR="00BA6F52">
        <w:lastRenderedPageBreak/>
        <w:t>Attività di test e validazione</w:t>
      </w:r>
    </w:p>
    <w:p w14:paraId="19EBE273" w14:textId="77777777" w:rsidR="00BA6F52" w:rsidRDefault="00BA6F52" w:rsidP="00BA6F52">
      <w:r>
        <w:t>Per verificare la solidità del software prodotto, si sono svolte le seguenti attività:</w:t>
      </w:r>
    </w:p>
    <w:p w14:paraId="095B079C" w14:textId="77777777" w:rsidR="00BA6F52" w:rsidRDefault="00BA6F52" w:rsidP="00BA6F52">
      <w:r>
        <w:t>1. Ricognizione del documento delle specifiche e confronto con i diagrammi</w:t>
      </w:r>
    </w:p>
    <w:p w14:paraId="043F9722" w14:textId="77777777" w:rsidR="00BA6F52" w:rsidRDefault="00BA6F52" w:rsidP="00BA6F52">
      <w:r>
        <w:t>prodotti</w:t>
      </w:r>
    </w:p>
    <w:p w14:paraId="1695B451" w14:textId="77777777" w:rsidR="00BA6F52" w:rsidRDefault="00BA6F52" w:rsidP="00BA6F52">
      <w:r>
        <w:t>2. Verifica della consistenza tra diagrammi e codice prodotto</w:t>
      </w:r>
    </w:p>
    <w:p w14:paraId="08334D6A" w14:textId="77777777" w:rsidR="00BA6F52" w:rsidRDefault="00BA6F52" w:rsidP="00BA6F52">
      <w:r>
        <w:t>3. Ispezione del codice, verifica della correttezza dei pattern, ricerca di</w:t>
      </w:r>
    </w:p>
    <w:p w14:paraId="332D81A6" w14:textId="77777777" w:rsidR="00BA6F52" w:rsidRDefault="00BA6F52" w:rsidP="00BA6F52">
      <w:proofErr w:type="spellStart"/>
      <w:r>
        <w:t>malepratiche</w:t>
      </w:r>
      <w:proofErr w:type="spellEnd"/>
      <w:r>
        <w:t xml:space="preserve"> varie</w:t>
      </w:r>
    </w:p>
    <w:p w14:paraId="73D3823C" w14:textId="77777777" w:rsidR="00BA6F52" w:rsidRDefault="00BA6F52" w:rsidP="00BA6F52">
      <w:r>
        <w:t xml:space="preserve">4. Unit test automatizzato mediante </w:t>
      </w:r>
      <w:proofErr w:type="spellStart"/>
      <w:r>
        <w:t>JUnit</w:t>
      </w:r>
      <w:proofErr w:type="spellEnd"/>
      <w:r>
        <w:t xml:space="preserve"> per verificare la correttezza di</w:t>
      </w:r>
    </w:p>
    <w:p w14:paraId="14383C33" w14:textId="77777777" w:rsidR="00BA6F52" w:rsidRDefault="00BA6F52" w:rsidP="00BA6F52">
      <w:r>
        <w:t>alcune delle classi più problematiche</w:t>
      </w:r>
    </w:p>
    <w:p w14:paraId="4C6A2281" w14:textId="77777777" w:rsidR="00BA6F52" w:rsidRDefault="00BA6F52" w:rsidP="00BA6F52">
      <w:r>
        <w:t>5. Test degli sviluppatori sul software</w:t>
      </w:r>
    </w:p>
    <w:p w14:paraId="1EBA8EA0" w14:textId="77777777" w:rsidR="00BA6F52" w:rsidRDefault="00BA6F52" w:rsidP="00BA6F52">
      <w:r>
        <w:t>6. Test utente generico sul software</w:t>
      </w:r>
    </w:p>
    <w:p w14:paraId="75FE48D8" w14:textId="77777777" w:rsidR="00BA6F52" w:rsidRDefault="00BA6F52" w:rsidP="00BA6F52">
      <w:r>
        <w:t>Ispezione codice e documentazione</w:t>
      </w:r>
    </w:p>
    <w:p w14:paraId="373D7391" w14:textId="77777777" w:rsidR="00BA6F52" w:rsidRDefault="00BA6F52" w:rsidP="00BA6F52">
      <w:r>
        <w:t>In questa fase si è semplicemente rivisto il documento delle specifiche e lo si è</w:t>
      </w:r>
    </w:p>
    <w:p w14:paraId="4B874722" w14:textId="77777777" w:rsidR="00BA6F52" w:rsidRDefault="00BA6F52" w:rsidP="00BA6F52">
      <w:r>
        <w:t xml:space="preserve">confrontato con i diagrammi UML prodotti, per verificare la correttezza </w:t>
      </w:r>
      <w:proofErr w:type="gramStart"/>
      <w:r>
        <w:t>degli use</w:t>
      </w:r>
      <w:proofErr w:type="gramEnd"/>
    </w:p>
    <w:p w14:paraId="1FC0CBCE" w14:textId="77777777" w:rsidR="00BA6F52" w:rsidRDefault="00BA6F52" w:rsidP="00BA6F52">
      <w:r>
        <w:t xml:space="preserve">case, activity </w:t>
      </w:r>
      <w:proofErr w:type="spellStart"/>
      <w:r>
        <w:t>diagrams</w:t>
      </w:r>
      <w:proofErr w:type="spellEnd"/>
      <w:r>
        <w:t xml:space="preserve"> e diagramma delle classi. Una volta finita questa attività</w:t>
      </w:r>
    </w:p>
    <w:p w14:paraId="42575941" w14:textId="77777777" w:rsidR="00BA6F52" w:rsidRDefault="00BA6F52" w:rsidP="00BA6F52">
      <w:r>
        <w:t>si è confrontato il codice (staticamente) ai diagrammi UML, per verificarne la</w:t>
      </w:r>
    </w:p>
    <w:p w14:paraId="2C07EE07" w14:textId="77777777" w:rsidR="00BA6F52" w:rsidRDefault="00BA6F52" w:rsidP="00BA6F52">
      <w:r>
        <w:t xml:space="preserve">consistenza. </w:t>
      </w:r>
      <w:proofErr w:type="gramStart"/>
      <w:r>
        <w:t>Infine</w:t>
      </w:r>
      <w:proofErr w:type="gramEnd"/>
      <w:r>
        <w:t xml:space="preserve"> si è data una nuova ispezione del codice per cercare infrazioni,</w:t>
      </w:r>
    </w:p>
    <w:p w14:paraId="47434D19" w14:textId="77777777" w:rsidR="00BA6F52" w:rsidRDefault="00BA6F52" w:rsidP="00BA6F52">
      <w:proofErr w:type="spellStart"/>
      <w:r>
        <w:t>malepratiche</w:t>
      </w:r>
      <w:proofErr w:type="spellEnd"/>
      <w:r>
        <w:t xml:space="preserve"> e cattivi usi dei pattern. Particolare attenzione è stata data al non</w:t>
      </w:r>
    </w:p>
    <w:p w14:paraId="7BF187A7" w14:textId="77777777" w:rsidR="00BA6F52" w:rsidRDefault="00BA6F52" w:rsidP="00BA6F52">
      <w:r>
        <w:t>aver creato autonomamente oggetti delegati alla classe Model (</w:t>
      </w:r>
      <w:proofErr w:type="spellStart"/>
      <w:r>
        <w:t>factory</w:t>
      </w:r>
      <w:proofErr w:type="spellEnd"/>
      <w:r>
        <w:t xml:space="preserve"> pattern).</w:t>
      </w:r>
    </w:p>
    <w:p w14:paraId="7BEE0E1F" w14:textId="77777777" w:rsidR="00BA6F52" w:rsidRDefault="00BA6F52" w:rsidP="00BA6F52">
      <w:r>
        <w:t>Unit test</w:t>
      </w:r>
    </w:p>
    <w:p w14:paraId="76A0B039" w14:textId="77777777" w:rsidR="00BA6F52" w:rsidRDefault="00BA6F52" w:rsidP="00BA6F52">
      <w:r>
        <w:t>In questa fase è stata creata una versione alternativa del codice ai fini del test</w:t>
      </w:r>
    </w:p>
    <w:p w14:paraId="0D956961" w14:textId="77777777" w:rsidR="00BA6F52" w:rsidRDefault="00BA6F52" w:rsidP="00BA6F52">
      <w:r>
        <w:t xml:space="preserve">automatizzato con </w:t>
      </w:r>
      <w:proofErr w:type="spellStart"/>
      <w:r>
        <w:t>JUnit</w:t>
      </w:r>
      <w:proofErr w:type="spellEnd"/>
      <w:r>
        <w:t>. Si sono testate alcune delle classi più problematiche e</w:t>
      </w:r>
    </w:p>
    <w:p w14:paraId="37F86CA8" w14:textId="77777777" w:rsidR="00BA6F52" w:rsidRDefault="00BA6F52" w:rsidP="00BA6F52">
      <w:r>
        <w:t>alcuni delle funzionalità più complesse.</w:t>
      </w:r>
    </w:p>
    <w:p w14:paraId="506D2845" w14:textId="77777777" w:rsidR="00BA6F52" w:rsidRDefault="00BA6F52" w:rsidP="00BA6F52">
      <w:r>
        <w:t xml:space="preserve">import </w:t>
      </w:r>
      <w:proofErr w:type="spellStart"/>
      <w:proofErr w:type="gramStart"/>
      <w:r>
        <w:t>java.util</w:t>
      </w:r>
      <w:proofErr w:type="gramEnd"/>
      <w:r>
        <w:t>.HashMap</w:t>
      </w:r>
      <w:proofErr w:type="spellEnd"/>
      <w:r>
        <w:t>;</w:t>
      </w:r>
    </w:p>
    <w:p w14:paraId="06AEC499" w14:textId="77777777" w:rsidR="00BA6F52" w:rsidRDefault="00BA6F52" w:rsidP="00BA6F52">
      <w:r>
        <w:t xml:space="preserve">import </w:t>
      </w:r>
      <w:proofErr w:type="spellStart"/>
      <w:r>
        <w:t>Modello.Model</w:t>
      </w:r>
      <w:proofErr w:type="spellEnd"/>
      <w:r>
        <w:t>;</w:t>
      </w:r>
    </w:p>
    <w:p w14:paraId="79B8D9C6" w14:textId="77777777" w:rsidR="00BA6F52" w:rsidRDefault="00BA6F52" w:rsidP="00BA6F52">
      <w:r>
        <w:t xml:space="preserve">import </w:t>
      </w:r>
      <w:proofErr w:type="spellStart"/>
      <w:r>
        <w:t>Modello.Segnalazione</w:t>
      </w:r>
      <w:proofErr w:type="spellEnd"/>
      <w:r>
        <w:t>;</w:t>
      </w:r>
    </w:p>
    <w:p w14:paraId="438789F9" w14:textId="77777777" w:rsidR="00BA6F52" w:rsidRDefault="00BA6F52" w:rsidP="00BA6F52">
      <w:r>
        <w:t xml:space="preserve">public class </w:t>
      </w:r>
      <w:proofErr w:type="spellStart"/>
      <w:r>
        <w:t>TestFarmaco</w:t>
      </w:r>
      <w:proofErr w:type="spellEnd"/>
      <w:r>
        <w:t xml:space="preserve"> </w:t>
      </w:r>
      <w:proofErr w:type="spellStart"/>
      <w:r>
        <w:t>extends</w:t>
      </w:r>
      <w:proofErr w:type="spellEnd"/>
      <w:r>
        <w:t xml:space="preserve"> Segnalabile </w:t>
      </w:r>
      <w:proofErr w:type="spellStart"/>
      <w:r>
        <w:t>implements</w:t>
      </w:r>
      <w:proofErr w:type="spellEnd"/>
      <w:r>
        <w:t xml:space="preserve"> </w:t>
      </w:r>
      <w:proofErr w:type="spellStart"/>
      <w:proofErr w:type="gramStart"/>
      <w:r>
        <w:t>java.io.Serializable</w:t>
      </w:r>
      <w:proofErr w:type="spellEnd"/>
      <w:proofErr w:type="gramEnd"/>
      <w:r>
        <w:t>{</w:t>
      </w:r>
    </w:p>
    <w:p w14:paraId="41C4F7D7" w14:textId="77777777" w:rsidR="00BA6F52" w:rsidRDefault="00BA6F52" w:rsidP="00BA6F52">
      <w:r>
        <w:t>/**</w:t>
      </w:r>
    </w:p>
    <w:p w14:paraId="3C64B98A" w14:textId="77777777" w:rsidR="00BA6F52" w:rsidRDefault="00BA6F52" w:rsidP="00BA6F52">
      <w:r>
        <w:t>*</w:t>
      </w:r>
    </w:p>
    <w:p w14:paraId="7F2EB314" w14:textId="77777777" w:rsidR="00BA6F52" w:rsidRDefault="00BA6F52" w:rsidP="00BA6F52">
      <w:r>
        <w:t>*/</w:t>
      </w:r>
    </w:p>
    <w:p w14:paraId="3D98FF33" w14:textId="77777777" w:rsidR="00BA6F52" w:rsidRDefault="00BA6F52" w:rsidP="00BA6F52">
      <w:r>
        <w:t xml:space="preserve">private </w:t>
      </w:r>
      <w:proofErr w:type="spellStart"/>
      <w:r>
        <w:t>static</w:t>
      </w:r>
      <w:proofErr w:type="spellEnd"/>
      <w:r>
        <w:t xml:space="preserve"> </w:t>
      </w:r>
      <w:proofErr w:type="spellStart"/>
      <w:r>
        <w:t>final</w:t>
      </w:r>
      <w:proofErr w:type="spellEnd"/>
      <w:r>
        <w:t xml:space="preserve"> long </w:t>
      </w:r>
      <w:proofErr w:type="spellStart"/>
      <w:r>
        <w:t>serialVersionUID</w:t>
      </w:r>
      <w:proofErr w:type="spellEnd"/>
      <w:r>
        <w:t xml:space="preserve"> = 1L;</w:t>
      </w:r>
    </w:p>
    <w:p w14:paraId="318327F6" w14:textId="77777777" w:rsidR="00BA6F52" w:rsidRDefault="00BA6F52" w:rsidP="00BA6F52">
      <w:r>
        <w:t xml:space="preserve">private </w:t>
      </w:r>
      <w:proofErr w:type="spellStart"/>
      <w:r>
        <w:t>String</w:t>
      </w:r>
      <w:proofErr w:type="spellEnd"/>
      <w:r>
        <w:t xml:space="preserve"> name;</w:t>
      </w:r>
    </w:p>
    <w:p w14:paraId="0FA0D971" w14:textId="77777777" w:rsidR="00BA6F52" w:rsidRDefault="00BA6F52" w:rsidP="00BA6F52">
      <w:proofErr w:type="spellStart"/>
      <w:r>
        <w:t>boolean</w:t>
      </w:r>
      <w:proofErr w:type="spellEnd"/>
      <w:r>
        <w:t xml:space="preserve"> ritirato = false, controllato = false, monitorato = false;</w:t>
      </w:r>
    </w:p>
    <w:p w14:paraId="28C28C0F" w14:textId="77777777" w:rsidR="00BA6F52" w:rsidRDefault="00BA6F52" w:rsidP="00BA6F52">
      <w:r>
        <w:t xml:space="preserve">private </w:t>
      </w:r>
      <w:proofErr w:type="spellStart"/>
      <w:r>
        <w:t>HashMap</w:t>
      </w:r>
      <w:proofErr w:type="spellEnd"/>
      <w:r>
        <w:t>&lt;</w:t>
      </w:r>
      <w:proofErr w:type="spellStart"/>
      <w:r>
        <w:t>Integer</w:t>
      </w:r>
      <w:proofErr w:type="spellEnd"/>
      <w:r>
        <w:t xml:space="preserve">, </w:t>
      </w:r>
      <w:proofErr w:type="spellStart"/>
      <w:r>
        <w:t>Integer</w:t>
      </w:r>
      <w:proofErr w:type="spellEnd"/>
      <w:r>
        <w:t xml:space="preserve">&gt; </w:t>
      </w:r>
      <w:proofErr w:type="spellStart"/>
      <w:r>
        <w:t>worryingCasesPerYear</w:t>
      </w:r>
      <w:proofErr w:type="spellEnd"/>
      <w:r>
        <w:t xml:space="preserve"> = new </w:t>
      </w:r>
      <w:proofErr w:type="spellStart"/>
      <w:r>
        <w:t>HashMap</w:t>
      </w:r>
      <w:proofErr w:type="spellEnd"/>
      <w:r>
        <w:t>&lt;</w:t>
      </w:r>
      <w:proofErr w:type="gramStart"/>
      <w:r>
        <w:t>&gt;(</w:t>
      </w:r>
      <w:proofErr w:type="gramEnd"/>
      <w:r>
        <w:t>);</w:t>
      </w:r>
    </w:p>
    <w:p w14:paraId="4A83E447" w14:textId="77777777" w:rsidR="00BA6F52" w:rsidRDefault="00BA6F52" w:rsidP="00BA6F52">
      <w:r>
        <w:t>27</w:t>
      </w:r>
    </w:p>
    <w:p w14:paraId="40D966E9" w14:textId="77777777" w:rsidR="00BA6F52" w:rsidRDefault="00BA6F52" w:rsidP="00BA6F52">
      <w:r>
        <w:t xml:space="preserve">public </w:t>
      </w:r>
      <w:proofErr w:type="spellStart"/>
      <w:proofErr w:type="gramStart"/>
      <w:r>
        <w:t>TestFarmaco</w:t>
      </w:r>
      <w:proofErr w:type="spellEnd"/>
      <w:r>
        <w:t>(</w:t>
      </w:r>
      <w:proofErr w:type="spellStart"/>
      <w:proofErr w:type="gramEnd"/>
      <w:r>
        <w:t>String</w:t>
      </w:r>
      <w:proofErr w:type="spellEnd"/>
      <w:r>
        <w:t xml:space="preserve"> name) {</w:t>
      </w:r>
    </w:p>
    <w:p w14:paraId="6F4DE0CB" w14:textId="77777777" w:rsidR="00BA6F52" w:rsidRDefault="00BA6F52" w:rsidP="00BA6F52">
      <w:r>
        <w:t>this.name = name;</w:t>
      </w:r>
    </w:p>
    <w:p w14:paraId="19B5B805" w14:textId="77777777" w:rsidR="00BA6F52" w:rsidRDefault="00BA6F52" w:rsidP="00BA6F52">
      <w:r>
        <w:t>}</w:t>
      </w:r>
    </w:p>
    <w:p w14:paraId="6B615D6C" w14:textId="77777777" w:rsidR="00BA6F52" w:rsidRDefault="00BA6F52" w:rsidP="00BA6F52">
      <w:r>
        <w:t xml:space="preserve">public </w:t>
      </w:r>
      <w:proofErr w:type="spellStart"/>
      <w:r>
        <w:t>String</w:t>
      </w:r>
      <w:proofErr w:type="spellEnd"/>
      <w:r>
        <w:t xml:space="preserve"> </w:t>
      </w:r>
      <w:proofErr w:type="spellStart"/>
      <w:proofErr w:type="gramStart"/>
      <w:r>
        <w:t>getName</w:t>
      </w:r>
      <w:proofErr w:type="spellEnd"/>
      <w:r>
        <w:t>(</w:t>
      </w:r>
      <w:proofErr w:type="gramEnd"/>
      <w:r>
        <w:t>) {</w:t>
      </w:r>
    </w:p>
    <w:p w14:paraId="1149EEA0" w14:textId="77777777" w:rsidR="00BA6F52" w:rsidRDefault="00BA6F52" w:rsidP="00BA6F52">
      <w:proofErr w:type="spellStart"/>
      <w:r>
        <w:t>return</w:t>
      </w:r>
      <w:proofErr w:type="spellEnd"/>
      <w:r>
        <w:t xml:space="preserve"> name;</w:t>
      </w:r>
    </w:p>
    <w:p w14:paraId="5C54234D" w14:textId="77777777" w:rsidR="00BA6F52" w:rsidRDefault="00BA6F52" w:rsidP="00BA6F52">
      <w:r>
        <w:t>}</w:t>
      </w:r>
    </w:p>
    <w:p w14:paraId="22DB1D23" w14:textId="77777777" w:rsidR="00BA6F52" w:rsidRDefault="00BA6F52" w:rsidP="00BA6F52">
      <w:r>
        <w:t xml:space="preserve">public </w:t>
      </w:r>
      <w:proofErr w:type="spellStart"/>
      <w:r>
        <w:t>void</w:t>
      </w:r>
      <w:proofErr w:type="spellEnd"/>
      <w:r>
        <w:t xml:space="preserve"> </w:t>
      </w:r>
      <w:proofErr w:type="spellStart"/>
      <w:proofErr w:type="gramStart"/>
      <w:r>
        <w:t>setName</w:t>
      </w:r>
      <w:proofErr w:type="spellEnd"/>
      <w:r>
        <w:t>(</w:t>
      </w:r>
      <w:proofErr w:type="spellStart"/>
      <w:proofErr w:type="gramEnd"/>
      <w:r>
        <w:t>String</w:t>
      </w:r>
      <w:proofErr w:type="spellEnd"/>
      <w:r>
        <w:t xml:space="preserve"> name) {</w:t>
      </w:r>
    </w:p>
    <w:p w14:paraId="4AF98B3A" w14:textId="77777777" w:rsidR="00BA6F52" w:rsidRDefault="00BA6F52" w:rsidP="00BA6F52">
      <w:r>
        <w:t>this.name = name;</w:t>
      </w:r>
    </w:p>
    <w:p w14:paraId="625EFCCC" w14:textId="77777777" w:rsidR="00BA6F52" w:rsidRDefault="00BA6F52" w:rsidP="00BA6F52">
      <w:r>
        <w:t>}</w:t>
      </w:r>
    </w:p>
    <w:p w14:paraId="7114F7F2" w14:textId="77777777" w:rsidR="00BA6F52" w:rsidRDefault="00BA6F52" w:rsidP="00BA6F52">
      <w:r>
        <w:t xml:space="preserve">public </w:t>
      </w:r>
      <w:proofErr w:type="spellStart"/>
      <w:r>
        <w:t>void</w:t>
      </w:r>
      <w:proofErr w:type="spellEnd"/>
      <w:r>
        <w:t xml:space="preserve"> </w:t>
      </w:r>
      <w:proofErr w:type="spellStart"/>
      <w:proofErr w:type="gramStart"/>
      <w:r>
        <w:t>setRitirato</w:t>
      </w:r>
      <w:proofErr w:type="spellEnd"/>
      <w:r>
        <w:t>(</w:t>
      </w:r>
      <w:proofErr w:type="gramEnd"/>
      <w:r>
        <w:t>) {</w:t>
      </w:r>
    </w:p>
    <w:p w14:paraId="4C78F6F3" w14:textId="77777777" w:rsidR="00BA6F52" w:rsidRDefault="00BA6F52" w:rsidP="00BA6F52">
      <w:r>
        <w:t xml:space="preserve">ritirato = </w:t>
      </w:r>
      <w:proofErr w:type="spellStart"/>
      <w:r>
        <w:t>true</w:t>
      </w:r>
      <w:proofErr w:type="spellEnd"/>
      <w:r>
        <w:t>;</w:t>
      </w:r>
    </w:p>
    <w:p w14:paraId="57A6A1D1" w14:textId="77777777" w:rsidR="00BA6F52" w:rsidRDefault="00BA6F52" w:rsidP="00BA6F52">
      <w:r>
        <w:t>}</w:t>
      </w:r>
    </w:p>
    <w:p w14:paraId="2E9AAB17" w14:textId="77777777" w:rsidR="00BA6F52" w:rsidRDefault="00BA6F52" w:rsidP="00BA6F52">
      <w:r>
        <w:t xml:space="preserve">public </w:t>
      </w:r>
      <w:proofErr w:type="spellStart"/>
      <w:r>
        <w:t>void</w:t>
      </w:r>
      <w:proofErr w:type="spellEnd"/>
      <w:r>
        <w:t xml:space="preserve"> </w:t>
      </w:r>
      <w:proofErr w:type="spellStart"/>
      <w:proofErr w:type="gramStart"/>
      <w:r>
        <w:t>setControllato</w:t>
      </w:r>
      <w:proofErr w:type="spellEnd"/>
      <w:r>
        <w:t>(</w:t>
      </w:r>
      <w:proofErr w:type="gramEnd"/>
      <w:r>
        <w:t>) {</w:t>
      </w:r>
    </w:p>
    <w:p w14:paraId="7EA254DD" w14:textId="77777777" w:rsidR="00BA6F52" w:rsidRDefault="00BA6F52" w:rsidP="00BA6F52">
      <w:r>
        <w:t xml:space="preserve">controllato = </w:t>
      </w:r>
      <w:proofErr w:type="spellStart"/>
      <w:r>
        <w:t>true</w:t>
      </w:r>
      <w:proofErr w:type="spellEnd"/>
      <w:r>
        <w:t>;</w:t>
      </w:r>
    </w:p>
    <w:p w14:paraId="349E9560" w14:textId="77777777" w:rsidR="00BA6F52" w:rsidRDefault="00BA6F52" w:rsidP="00BA6F52">
      <w:r>
        <w:t>}</w:t>
      </w:r>
    </w:p>
    <w:p w14:paraId="42D55DB7" w14:textId="77777777" w:rsidR="00BA6F52" w:rsidRDefault="00BA6F52" w:rsidP="00BA6F52">
      <w:r>
        <w:lastRenderedPageBreak/>
        <w:t xml:space="preserve">public </w:t>
      </w:r>
      <w:proofErr w:type="spellStart"/>
      <w:r>
        <w:t>void</w:t>
      </w:r>
      <w:proofErr w:type="spellEnd"/>
      <w:r>
        <w:t xml:space="preserve"> </w:t>
      </w:r>
      <w:proofErr w:type="spellStart"/>
      <w:proofErr w:type="gramStart"/>
      <w:r>
        <w:t>setMonitorato</w:t>
      </w:r>
      <w:proofErr w:type="spellEnd"/>
      <w:r>
        <w:t>(</w:t>
      </w:r>
      <w:proofErr w:type="gramEnd"/>
      <w:r>
        <w:t>) {</w:t>
      </w:r>
    </w:p>
    <w:p w14:paraId="0E790728" w14:textId="77777777" w:rsidR="00BA6F52" w:rsidRDefault="00BA6F52" w:rsidP="00BA6F52">
      <w:r>
        <w:t xml:space="preserve">monitorato = </w:t>
      </w:r>
      <w:proofErr w:type="spellStart"/>
      <w:r>
        <w:t>true</w:t>
      </w:r>
      <w:proofErr w:type="spellEnd"/>
      <w:r>
        <w:t>;</w:t>
      </w:r>
    </w:p>
    <w:p w14:paraId="54143C8E" w14:textId="77777777" w:rsidR="00BA6F52" w:rsidRDefault="00BA6F52" w:rsidP="00BA6F52">
      <w:r>
        <w:t>}</w:t>
      </w:r>
    </w:p>
    <w:p w14:paraId="2764082D" w14:textId="77777777" w:rsidR="00BA6F52" w:rsidRDefault="00BA6F52" w:rsidP="00BA6F52">
      <w:r>
        <w:t xml:space="preserve">public </w:t>
      </w:r>
      <w:proofErr w:type="spellStart"/>
      <w:r>
        <w:t>int</w:t>
      </w:r>
      <w:proofErr w:type="spellEnd"/>
      <w:r>
        <w:t xml:space="preserve"> </w:t>
      </w:r>
      <w:proofErr w:type="spellStart"/>
      <w:proofErr w:type="gramStart"/>
      <w:r>
        <w:t>hashCode</w:t>
      </w:r>
      <w:proofErr w:type="spellEnd"/>
      <w:r>
        <w:t>(</w:t>
      </w:r>
      <w:proofErr w:type="gramEnd"/>
      <w:r>
        <w:t>) {</w:t>
      </w:r>
    </w:p>
    <w:p w14:paraId="439A721A" w14:textId="77777777" w:rsidR="00BA6F52" w:rsidRDefault="00BA6F52" w:rsidP="00BA6F52">
      <w:proofErr w:type="spellStart"/>
      <w:r>
        <w:t>return</w:t>
      </w:r>
      <w:proofErr w:type="spellEnd"/>
      <w:r>
        <w:t xml:space="preserve"> </w:t>
      </w:r>
      <w:proofErr w:type="spellStart"/>
      <w:proofErr w:type="gramStart"/>
      <w:r>
        <w:t>name.hashCode</w:t>
      </w:r>
      <w:proofErr w:type="spellEnd"/>
      <w:proofErr w:type="gramEnd"/>
      <w:r>
        <w:t>();</w:t>
      </w:r>
    </w:p>
    <w:p w14:paraId="17181B6D" w14:textId="77777777" w:rsidR="00BA6F52" w:rsidRDefault="00BA6F52" w:rsidP="00BA6F52">
      <w:r>
        <w:t>}</w:t>
      </w:r>
    </w:p>
    <w:p w14:paraId="12E0DF1F" w14:textId="77777777" w:rsidR="00BA6F52" w:rsidRDefault="00BA6F52" w:rsidP="00BA6F52">
      <w:r>
        <w:t xml:space="preserve">public </w:t>
      </w:r>
      <w:proofErr w:type="spellStart"/>
      <w:r>
        <w:t>String</w:t>
      </w:r>
      <w:proofErr w:type="spellEnd"/>
      <w:r>
        <w:t xml:space="preserve"> </w:t>
      </w:r>
      <w:proofErr w:type="spellStart"/>
      <w:proofErr w:type="gramStart"/>
      <w:r>
        <w:t>toString</w:t>
      </w:r>
      <w:proofErr w:type="spellEnd"/>
      <w:r>
        <w:t>(</w:t>
      </w:r>
      <w:proofErr w:type="gramEnd"/>
      <w:r>
        <w:t>) {</w:t>
      </w:r>
    </w:p>
    <w:p w14:paraId="57DC566B" w14:textId="77777777" w:rsidR="00BA6F52" w:rsidRDefault="00BA6F52" w:rsidP="00BA6F52">
      <w:proofErr w:type="spellStart"/>
      <w:r>
        <w:t>return</w:t>
      </w:r>
      <w:proofErr w:type="spellEnd"/>
      <w:r>
        <w:t xml:space="preserve"> name + </w:t>
      </w:r>
      <w:proofErr w:type="spellStart"/>
      <w:proofErr w:type="gramStart"/>
      <w:r>
        <w:t>getStatusString</w:t>
      </w:r>
      <w:proofErr w:type="spellEnd"/>
      <w:r>
        <w:t>(</w:t>
      </w:r>
      <w:proofErr w:type="gramEnd"/>
      <w:r>
        <w:t>);</w:t>
      </w:r>
    </w:p>
    <w:p w14:paraId="3AEC1C84" w14:textId="77777777" w:rsidR="00BA6F52" w:rsidRDefault="00BA6F52" w:rsidP="00BA6F52">
      <w:r>
        <w:t>}</w:t>
      </w:r>
    </w:p>
    <w:p w14:paraId="0F0EBF09" w14:textId="77777777" w:rsidR="00BA6F52" w:rsidRDefault="00BA6F52" w:rsidP="00BA6F52">
      <w:r>
        <w:t xml:space="preserve">public </w:t>
      </w:r>
      <w:proofErr w:type="spellStart"/>
      <w:r>
        <w:t>String</w:t>
      </w:r>
      <w:proofErr w:type="spellEnd"/>
      <w:r>
        <w:t xml:space="preserve"> </w:t>
      </w:r>
      <w:proofErr w:type="spellStart"/>
      <w:proofErr w:type="gramStart"/>
      <w:r>
        <w:t>getStatusString</w:t>
      </w:r>
      <w:proofErr w:type="spellEnd"/>
      <w:r>
        <w:t>(</w:t>
      </w:r>
      <w:proofErr w:type="gramEnd"/>
      <w:r>
        <w:t>) {</w:t>
      </w:r>
    </w:p>
    <w:p w14:paraId="43C36FE5" w14:textId="77777777" w:rsidR="00BA6F52" w:rsidRDefault="00BA6F52" w:rsidP="00BA6F52">
      <w:proofErr w:type="spellStart"/>
      <w:r>
        <w:t>if</w:t>
      </w:r>
      <w:proofErr w:type="spellEnd"/>
      <w:r>
        <w:t>(ritirato)</w:t>
      </w:r>
    </w:p>
    <w:p w14:paraId="3BA883CD" w14:textId="77777777" w:rsidR="00BA6F52" w:rsidRDefault="00BA6F52" w:rsidP="00BA6F52">
      <w:proofErr w:type="spellStart"/>
      <w:r>
        <w:t>if</w:t>
      </w:r>
      <w:proofErr w:type="spellEnd"/>
      <w:r>
        <w:t>(monitorato)</w:t>
      </w:r>
    </w:p>
    <w:p w14:paraId="4AD5209F" w14:textId="77777777" w:rsidR="00BA6F52" w:rsidRDefault="00BA6F52" w:rsidP="00BA6F52">
      <w:proofErr w:type="spellStart"/>
      <w:r>
        <w:t>if</w:t>
      </w:r>
      <w:proofErr w:type="spellEnd"/>
      <w:r>
        <w:t>(controllato)</w:t>
      </w:r>
    </w:p>
    <w:p w14:paraId="6D5142BC" w14:textId="77777777" w:rsidR="00BA6F52" w:rsidRDefault="00BA6F52" w:rsidP="00BA6F52">
      <w:proofErr w:type="spellStart"/>
      <w:r>
        <w:t>return</w:t>
      </w:r>
      <w:proofErr w:type="spellEnd"/>
      <w:r>
        <w:t xml:space="preserve"> " [R, M, C]";</w:t>
      </w:r>
    </w:p>
    <w:p w14:paraId="617A115E" w14:textId="77777777" w:rsidR="00BA6F52" w:rsidRDefault="00BA6F52" w:rsidP="00BA6F52">
      <w:r>
        <w:t>else</w:t>
      </w:r>
    </w:p>
    <w:p w14:paraId="22F932B8" w14:textId="77777777" w:rsidR="00BA6F52" w:rsidRDefault="00BA6F52" w:rsidP="00BA6F52">
      <w:proofErr w:type="spellStart"/>
      <w:r>
        <w:t>return</w:t>
      </w:r>
      <w:proofErr w:type="spellEnd"/>
      <w:r>
        <w:t xml:space="preserve"> " [R, M]";</w:t>
      </w:r>
    </w:p>
    <w:p w14:paraId="4D1B8214" w14:textId="77777777" w:rsidR="00BA6F52" w:rsidRDefault="00BA6F52" w:rsidP="00BA6F52">
      <w:r>
        <w:t>else</w:t>
      </w:r>
    </w:p>
    <w:p w14:paraId="335A0CD0" w14:textId="77777777" w:rsidR="00BA6F52" w:rsidRDefault="00BA6F52" w:rsidP="00BA6F52">
      <w:proofErr w:type="spellStart"/>
      <w:r>
        <w:t>if</w:t>
      </w:r>
      <w:proofErr w:type="spellEnd"/>
      <w:r>
        <w:t>(controllato)</w:t>
      </w:r>
    </w:p>
    <w:p w14:paraId="20AA4F59" w14:textId="77777777" w:rsidR="00BA6F52" w:rsidRDefault="00BA6F52" w:rsidP="00BA6F52">
      <w:proofErr w:type="spellStart"/>
      <w:r>
        <w:t>return</w:t>
      </w:r>
      <w:proofErr w:type="spellEnd"/>
      <w:r>
        <w:t xml:space="preserve"> " [R, C]";</w:t>
      </w:r>
    </w:p>
    <w:p w14:paraId="40B2BD42" w14:textId="77777777" w:rsidR="00BA6F52" w:rsidRDefault="00BA6F52" w:rsidP="00BA6F52">
      <w:r>
        <w:t>else</w:t>
      </w:r>
    </w:p>
    <w:p w14:paraId="24136219" w14:textId="77777777" w:rsidR="00BA6F52" w:rsidRDefault="00BA6F52" w:rsidP="00BA6F52">
      <w:proofErr w:type="spellStart"/>
      <w:r>
        <w:t>return</w:t>
      </w:r>
      <w:proofErr w:type="spellEnd"/>
      <w:r>
        <w:t xml:space="preserve"> " [R]";</w:t>
      </w:r>
    </w:p>
    <w:p w14:paraId="16A719BF" w14:textId="77777777" w:rsidR="00BA6F52" w:rsidRDefault="00BA6F52" w:rsidP="00BA6F52">
      <w:r>
        <w:t>else</w:t>
      </w:r>
    </w:p>
    <w:p w14:paraId="239384DD" w14:textId="77777777" w:rsidR="00BA6F52" w:rsidRDefault="00BA6F52" w:rsidP="00BA6F52">
      <w:r>
        <w:t>28</w:t>
      </w:r>
    </w:p>
    <w:p w14:paraId="6D5CC8E8" w14:textId="77777777" w:rsidR="00BA6F52" w:rsidRDefault="00BA6F52" w:rsidP="00BA6F52">
      <w:proofErr w:type="spellStart"/>
      <w:r>
        <w:t>if</w:t>
      </w:r>
      <w:proofErr w:type="spellEnd"/>
      <w:r>
        <w:t>(monitorato)</w:t>
      </w:r>
    </w:p>
    <w:p w14:paraId="1B945615" w14:textId="77777777" w:rsidR="00BA6F52" w:rsidRDefault="00BA6F52" w:rsidP="00BA6F52">
      <w:proofErr w:type="spellStart"/>
      <w:r>
        <w:t>if</w:t>
      </w:r>
      <w:proofErr w:type="spellEnd"/>
      <w:r>
        <w:t>(controllato)</w:t>
      </w:r>
    </w:p>
    <w:p w14:paraId="24B72964" w14:textId="77777777" w:rsidR="00BA6F52" w:rsidRDefault="00BA6F52" w:rsidP="00BA6F52">
      <w:proofErr w:type="spellStart"/>
      <w:r>
        <w:t>return</w:t>
      </w:r>
      <w:proofErr w:type="spellEnd"/>
      <w:r>
        <w:t xml:space="preserve"> " [M, C]";</w:t>
      </w:r>
    </w:p>
    <w:p w14:paraId="21BB98ED" w14:textId="77777777" w:rsidR="00BA6F52" w:rsidRDefault="00BA6F52" w:rsidP="00BA6F52">
      <w:r>
        <w:t>else</w:t>
      </w:r>
    </w:p>
    <w:p w14:paraId="34E68D65" w14:textId="77777777" w:rsidR="00BA6F52" w:rsidRDefault="00BA6F52" w:rsidP="00BA6F52">
      <w:proofErr w:type="spellStart"/>
      <w:r>
        <w:t>return</w:t>
      </w:r>
      <w:proofErr w:type="spellEnd"/>
      <w:r>
        <w:t xml:space="preserve"> " [M]";</w:t>
      </w:r>
    </w:p>
    <w:p w14:paraId="0BCB389B" w14:textId="77777777" w:rsidR="00BA6F52" w:rsidRDefault="00BA6F52" w:rsidP="00BA6F52">
      <w:r>
        <w:t>else</w:t>
      </w:r>
    </w:p>
    <w:p w14:paraId="0E474EC7" w14:textId="77777777" w:rsidR="00BA6F52" w:rsidRDefault="00BA6F52" w:rsidP="00BA6F52">
      <w:proofErr w:type="spellStart"/>
      <w:r>
        <w:t>if</w:t>
      </w:r>
      <w:proofErr w:type="spellEnd"/>
      <w:r>
        <w:t>(controllato)</w:t>
      </w:r>
    </w:p>
    <w:p w14:paraId="60A5F22C" w14:textId="77777777" w:rsidR="00BA6F52" w:rsidRDefault="00BA6F52" w:rsidP="00BA6F52">
      <w:proofErr w:type="spellStart"/>
      <w:r>
        <w:t>return</w:t>
      </w:r>
      <w:proofErr w:type="spellEnd"/>
      <w:r>
        <w:t xml:space="preserve"> " [C]";</w:t>
      </w:r>
    </w:p>
    <w:p w14:paraId="59485F92" w14:textId="77777777" w:rsidR="00BA6F52" w:rsidRDefault="00BA6F52" w:rsidP="00BA6F52">
      <w:r>
        <w:t>else</w:t>
      </w:r>
    </w:p>
    <w:p w14:paraId="488738DC" w14:textId="77777777" w:rsidR="00BA6F52" w:rsidRDefault="00BA6F52" w:rsidP="00BA6F52">
      <w:proofErr w:type="spellStart"/>
      <w:r>
        <w:t>return</w:t>
      </w:r>
      <w:proofErr w:type="spellEnd"/>
      <w:r>
        <w:t xml:space="preserve"> "";</w:t>
      </w:r>
    </w:p>
    <w:p w14:paraId="069D1B14" w14:textId="77777777" w:rsidR="00BA6F52" w:rsidRDefault="00BA6F52" w:rsidP="00BA6F52">
      <w:r>
        <w:t>}</w:t>
      </w:r>
    </w:p>
    <w:p w14:paraId="542488DC" w14:textId="77777777" w:rsidR="00BA6F52" w:rsidRDefault="00BA6F52" w:rsidP="00BA6F52">
      <w:r>
        <w:t xml:space="preserve">public </w:t>
      </w:r>
      <w:proofErr w:type="spellStart"/>
      <w:r>
        <w:t>void</w:t>
      </w:r>
      <w:proofErr w:type="spellEnd"/>
      <w:r>
        <w:t xml:space="preserve"> </w:t>
      </w:r>
      <w:proofErr w:type="spellStart"/>
      <w:proofErr w:type="gramStart"/>
      <w:r>
        <w:t>addSegnalazione</w:t>
      </w:r>
      <w:proofErr w:type="spellEnd"/>
      <w:r>
        <w:t>(</w:t>
      </w:r>
      <w:proofErr w:type="gramEnd"/>
      <w:r>
        <w:t xml:space="preserve">Segnalazione </w:t>
      </w:r>
      <w:proofErr w:type="spellStart"/>
      <w:r>
        <w:t>seg</w:t>
      </w:r>
      <w:proofErr w:type="spellEnd"/>
      <w:r>
        <w:t>) {</w:t>
      </w:r>
    </w:p>
    <w:p w14:paraId="18A33B69" w14:textId="77777777" w:rsidR="00BA6F52" w:rsidRDefault="00BA6F52" w:rsidP="00BA6F52">
      <w:proofErr w:type="spellStart"/>
      <w:proofErr w:type="gramStart"/>
      <w:r>
        <w:t>super.addSegnalazione</w:t>
      </w:r>
      <w:proofErr w:type="spellEnd"/>
      <w:proofErr w:type="gramEnd"/>
      <w:r>
        <w:t>(</w:t>
      </w:r>
      <w:proofErr w:type="spellStart"/>
      <w:r>
        <w:t>seg</w:t>
      </w:r>
      <w:proofErr w:type="spellEnd"/>
      <w:r>
        <w:t>);</w:t>
      </w:r>
    </w:p>
    <w:p w14:paraId="492AFCAB" w14:textId="77777777" w:rsidR="00BA6F52" w:rsidRDefault="00BA6F52" w:rsidP="00BA6F52">
      <w:proofErr w:type="spellStart"/>
      <w:r>
        <w:t>if</w:t>
      </w:r>
      <w:proofErr w:type="spellEnd"/>
      <w:r>
        <w:t>(</w:t>
      </w:r>
      <w:proofErr w:type="spellStart"/>
      <w:proofErr w:type="gramStart"/>
      <w:r>
        <w:t>seg.getReazioneAvversa</w:t>
      </w:r>
      <w:proofErr w:type="spellEnd"/>
      <w:proofErr w:type="gramEnd"/>
      <w:r>
        <w:t>().</w:t>
      </w:r>
      <w:proofErr w:type="spellStart"/>
      <w:r>
        <w:t>getLivelloGravita</w:t>
      </w:r>
      <w:proofErr w:type="spellEnd"/>
      <w:r>
        <w:t>() &gt; 3) {</w:t>
      </w:r>
    </w:p>
    <w:p w14:paraId="112BF794" w14:textId="77777777" w:rsidR="00BA6F52" w:rsidRDefault="00BA6F52" w:rsidP="00BA6F52">
      <w:r>
        <w:t>worryingCasesPerYear.putIfAbsent(</w:t>
      </w:r>
      <w:proofErr w:type="gramStart"/>
      <w:r>
        <w:t>seg.getDataReazioneAvversa</w:t>
      </w:r>
      <w:proofErr w:type="gramEnd"/>
      <w:r>
        <w:t>().getYear(), 0); // se era nullworryingCasesPerYear.put(seg.getDataReazioneAvversa().getYear(), //aumento il counter di 1</w:t>
      </w:r>
    </w:p>
    <w:p w14:paraId="5EC598DE" w14:textId="77777777" w:rsidR="00BA6F52" w:rsidRDefault="00BA6F52" w:rsidP="00BA6F52">
      <w:proofErr w:type="spellStart"/>
      <w:r>
        <w:t>worryingCasesPerYear.get</w:t>
      </w:r>
      <w:proofErr w:type="spellEnd"/>
      <w:r>
        <w:t>(</w:t>
      </w:r>
      <w:proofErr w:type="spellStart"/>
      <w:proofErr w:type="gramStart"/>
      <w:r>
        <w:t>seg.getDataReazioneAvversa</w:t>
      </w:r>
      <w:proofErr w:type="spellEnd"/>
      <w:proofErr w:type="gramEnd"/>
      <w:r>
        <w:t>().</w:t>
      </w:r>
      <w:proofErr w:type="spellStart"/>
      <w:r>
        <w:t>getYear</w:t>
      </w:r>
      <w:proofErr w:type="spellEnd"/>
      <w:r>
        <w:t>()) + 1</w:t>
      </w:r>
    </w:p>
    <w:p w14:paraId="5D866E03" w14:textId="77777777" w:rsidR="00BA6F52" w:rsidRDefault="00BA6F52" w:rsidP="00BA6F52">
      <w:r>
        <w:t>);</w:t>
      </w:r>
    </w:p>
    <w:p w14:paraId="0937627A" w14:textId="77777777" w:rsidR="00BA6F52" w:rsidRDefault="00BA6F52" w:rsidP="00BA6F52">
      <w:proofErr w:type="spellStart"/>
      <w:proofErr w:type="gramStart"/>
      <w:r>
        <w:t>if</w:t>
      </w:r>
      <w:proofErr w:type="spellEnd"/>
      <w:r>
        <w:t xml:space="preserve">( </w:t>
      </w:r>
      <w:proofErr w:type="spellStart"/>
      <w:r>
        <w:t>worryingCasesPerYear.get</w:t>
      </w:r>
      <w:proofErr w:type="spellEnd"/>
      <w:proofErr w:type="gramEnd"/>
      <w:r>
        <w:t>(</w:t>
      </w:r>
      <w:proofErr w:type="spellStart"/>
      <w:r>
        <w:t>seg.getDataReazioneAvversa</w:t>
      </w:r>
      <w:proofErr w:type="spellEnd"/>
      <w:r>
        <w:t>().</w:t>
      </w:r>
      <w:proofErr w:type="spellStart"/>
      <w:r>
        <w:t>getYear</w:t>
      </w:r>
      <w:proofErr w:type="spellEnd"/>
      <w:r>
        <w:t>()) % 10 == 0 &amp;&amp;</w:t>
      </w:r>
    </w:p>
    <w:p w14:paraId="2CC99FB0" w14:textId="77777777" w:rsidR="00BA6F52" w:rsidRDefault="00BA6F52" w:rsidP="00BA6F52">
      <w:proofErr w:type="spellStart"/>
      <w:r>
        <w:t>worryingCasesPerYear.get</w:t>
      </w:r>
      <w:proofErr w:type="spellEnd"/>
      <w:r>
        <w:t>(</w:t>
      </w:r>
      <w:proofErr w:type="spellStart"/>
      <w:proofErr w:type="gramStart"/>
      <w:r>
        <w:t>seg.getDataReazioneAvversa</w:t>
      </w:r>
      <w:proofErr w:type="spellEnd"/>
      <w:proofErr w:type="gramEnd"/>
      <w:r>
        <w:t>().</w:t>
      </w:r>
      <w:proofErr w:type="spellStart"/>
      <w:r>
        <w:t>getYear</w:t>
      </w:r>
      <w:proofErr w:type="spellEnd"/>
      <w:r>
        <w:t>()) &gt; 0) //</w:t>
      </w:r>
    </w:p>
    <w:p w14:paraId="4DFFF3B6" w14:textId="77777777" w:rsidR="00BA6F52" w:rsidRDefault="00BA6F52" w:rsidP="00BA6F52">
      <w:proofErr w:type="spellStart"/>
      <w:r>
        <w:t>Model.getInstance</w:t>
      </w:r>
      <w:proofErr w:type="spellEnd"/>
      <w:r>
        <w:t>(</w:t>
      </w:r>
      <w:proofErr w:type="gramStart"/>
      <w:r>
        <w:t>).</w:t>
      </w:r>
      <w:proofErr w:type="spellStart"/>
      <w:r>
        <w:t>generaAvviso</w:t>
      </w:r>
      <w:proofErr w:type="spellEnd"/>
      <w:proofErr w:type="gramEnd"/>
      <w:r>
        <w:t xml:space="preserve">("Il </w:t>
      </w:r>
      <w:proofErr w:type="spellStart"/>
      <w:r>
        <w:t>TestFarmaco</w:t>
      </w:r>
      <w:proofErr w:type="spellEnd"/>
      <w:r>
        <w:t xml:space="preserve"> " + </w:t>
      </w:r>
      <w:proofErr w:type="spellStart"/>
      <w:r>
        <w:t>this</w:t>
      </w:r>
      <w:proofErr w:type="spellEnd"/>
      <w:r>
        <w:t xml:space="preserve"> + " ha ricevuto " + </w:t>
      </w:r>
      <w:proofErr w:type="spellStart"/>
      <w:r>
        <w:t>worryingCasesP</w:t>
      </w:r>
      <w:proofErr w:type="spellEnd"/>
      <w:r>
        <w:t xml:space="preserve">" casi gravi nel " + </w:t>
      </w:r>
      <w:proofErr w:type="spellStart"/>
      <w:r>
        <w:t>seg.getDataReazioneAvversa</w:t>
      </w:r>
      <w:proofErr w:type="spellEnd"/>
      <w:r>
        <w:t>().</w:t>
      </w:r>
      <w:proofErr w:type="spellStart"/>
      <w:r>
        <w:t>getYear</w:t>
      </w:r>
      <w:proofErr w:type="spellEnd"/>
      <w:r>
        <w:t>() + ".");</w:t>
      </w:r>
    </w:p>
    <w:p w14:paraId="6F355F9C" w14:textId="77777777" w:rsidR="00BA6F52" w:rsidRDefault="00BA6F52" w:rsidP="00BA6F52">
      <w:r>
        <w:t>}</w:t>
      </w:r>
    </w:p>
    <w:p w14:paraId="6DA1E359" w14:textId="77777777" w:rsidR="00BA6F52" w:rsidRDefault="00BA6F52" w:rsidP="00BA6F52">
      <w:r>
        <w:t>}</w:t>
      </w:r>
    </w:p>
    <w:p w14:paraId="769BBAF3" w14:textId="77777777" w:rsidR="00BA6F52" w:rsidRDefault="00BA6F52" w:rsidP="00BA6F52">
      <w:r>
        <w:t xml:space="preserve">public </w:t>
      </w:r>
      <w:proofErr w:type="spellStart"/>
      <w:r>
        <w:t>boolean</w:t>
      </w:r>
      <w:proofErr w:type="spellEnd"/>
      <w:r>
        <w:t xml:space="preserve"> </w:t>
      </w:r>
      <w:proofErr w:type="spellStart"/>
      <w:proofErr w:type="gramStart"/>
      <w:r>
        <w:t>equals</w:t>
      </w:r>
      <w:proofErr w:type="spellEnd"/>
      <w:r>
        <w:t>(</w:t>
      </w:r>
      <w:proofErr w:type="gramEnd"/>
      <w:r>
        <w:t>Object o) {</w:t>
      </w:r>
    </w:p>
    <w:p w14:paraId="4F5FF297" w14:textId="77777777" w:rsidR="00BA6F52" w:rsidRDefault="00BA6F52" w:rsidP="00BA6F52">
      <w:proofErr w:type="spellStart"/>
      <w:r>
        <w:lastRenderedPageBreak/>
        <w:t>return</w:t>
      </w:r>
      <w:proofErr w:type="spellEnd"/>
      <w:r>
        <w:t xml:space="preserve"> o </w:t>
      </w:r>
      <w:proofErr w:type="spellStart"/>
      <w:r>
        <w:t>instanceof</w:t>
      </w:r>
      <w:proofErr w:type="spellEnd"/>
      <w:r>
        <w:t xml:space="preserve"> </w:t>
      </w:r>
      <w:proofErr w:type="spellStart"/>
      <w:r>
        <w:t>TestFarmaco</w:t>
      </w:r>
      <w:proofErr w:type="spellEnd"/>
      <w:r>
        <w:t xml:space="preserve"> &amp;&amp; ((</w:t>
      </w:r>
      <w:proofErr w:type="spellStart"/>
      <w:r>
        <w:t>TestFarmaco</w:t>
      </w:r>
      <w:proofErr w:type="spellEnd"/>
      <w:r>
        <w:t>)o</w:t>
      </w:r>
      <w:proofErr w:type="gramStart"/>
      <w:r>
        <w:t>).</w:t>
      </w:r>
      <w:proofErr w:type="spellStart"/>
      <w:r>
        <w:t>getName</w:t>
      </w:r>
      <w:proofErr w:type="spellEnd"/>
      <w:proofErr w:type="gramEnd"/>
      <w:r>
        <w:t>().</w:t>
      </w:r>
      <w:proofErr w:type="spellStart"/>
      <w:r>
        <w:t>equalsIgnoreCase</w:t>
      </w:r>
      <w:proofErr w:type="spellEnd"/>
      <w:r>
        <w:t>(name);</w:t>
      </w:r>
    </w:p>
    <w:p w14:paraId="2EEA5D81" w14:textId="77777777" w:rsidR="00BA6F52" w:rsidRDefault="00BA6F52" w:rsidP="00BA6F52">
      <w:r>
        <w:t>}</w:t>
      </w:r>
    </w:p>
    <w:p w14:paraId="7011DEC0" w14:textId="77777777" w:rsidR="00BA6F52" w:rsidRDefault="00BA6F52" w:rsidP="00BA6F52">
      <w:r>
        <w:t>}</w:t>
      </w:r>
    </w:p>
    <w:p w14:paraId="789B5120" w14:textId="77777777" w:rsidR="00BA6F52" w:rsidRDefault="00BA6F52" w:rsidP="00BA6F52">
      <w:r>
        <w:t>Test degli sviluppatori</w:t>
      </w:r>
    </w:p>
    <w:p w14:paraId="79842FAF" w14:textId="77777777" w:rsidR="00BA6F52" w:rsidRDefault="00BA6F52" w:rsidP="00BA6F52">
      <w:r>
        <w:t>In questa fase lo sviluppatore ha immesso nel sistema degli input (sia corretti</w:t>
      </w:r>
    </w:p>
    <w:p w14:paraId="5F263E8A" w14:textId="77777777" w:rsidR="00BA6F52" w:rsidRDefault="00BA6F52" w:rsidP="00BA6F52">
      <w:r>
        <w:t>sia errati) per vedere se la reazione del software fosse quella attesa. Alcuni dei</w:t>
      </w:r>
    </w:p>
    <w:p w14:paraId="593A189C" w14:textId="77777777" w:rsidR="00BA6F52" w:rsidRDefault="00BA6F52" w:rsidP="00BA6F52">
      <w:r>
        <w:t>test svolti sono:</w:t>
      </w:r>
    </w:p>
    <w:p w14:paraId="24CF08C4" w14:textId="77777777" w:rsidR="00BA6F52" w:rsidRDefault="00BA6F52" w:rsidP="00BA6F52">
      <w:r>
        <w:t>• Verifica del corretto funzionamento dell’autenticazione: i dati errati vengono respinti, ed a fronte dei dati corretti all’utente viene mostrata</w:t>
      </w:r>
    </w:p>
    <w:p w14:paraId="359016DA" w14:textId="77777777" w:rsidR="00BA6F52" w:rsidRDefault="00BA6F52" w:rsidP="00BA6F52">
      <w:r>
        <w:t>la schermata iniziale legata alla sua professione.</w:t>
      </w:r>
    </w:p>
    <w:p w14:paraId="73C98641" w14:textId="77777777" w:rsidR="00BA6F52" w:rsidRDefault="00BA6F52" w:rsidP="00BA6F52">
      <w:r>
        <w:t>• Farmacologo a database vuoto: si è provato a pigiare ogni pulsante</w:t>
      </w:r>
    </w:p>
    <w:p w14:paraId="15305C62" w14:textId="77777777" w:rsidR="00BA6F52" w:rsidRDefault="00BA6F52" w:rsidP="00BA6F52">
      <w:r>
        <w:t>pigiabile in assenza assoluta di dati, per vedere se questo creasse eccezioni</w:t>
      </w:r>
    </w:p>
    <w:p w14:paraId="7B54DD4F" w14:textId="77777777" w:rsidR="00BA6F52" w:rsidRDefault="00BA6F52" w:rsidP="00BA6F52">
      <w:r>
        <w:t>od errori.</w:t>
      </w:r>
    </w:p>
    <w:p w14:paraId="01BB2B5F" w14:textId="77777777" w:rsidR="00BA6F52" w:rsidRDefault="00BA6F52" w:rsidP="00BA6F52">
      <w:r>
        <w:t>• Medico a database vuoto: si è provato a pigiare ogni pulsante pigiabile</w:t>
      </w:r>
    </w:p>
    <w:p w14:paraId="047B7ECF" w14:textId="77777777" w:rsidR="00BA6F52" w:rsidRDefault="00BA6F52" w:rsidP="00BA6F52">
      <w:r>
        <w:t>29</w:t>
      </w:r>
    </w:p>
    <w:p w14:paraId="10BC6D86" w14:textId="77777777" w:rsidR="00BA6F52" w:rsidRDefault="00BA6F52" w:rsidP="00BA6F52">
      <w:r>
        <w:t>in assenza assoluta di dati, per vedere se questo creasse eccezioni od errori.</w:t>
      </w:r>
    </w:p>
    <w:p w14:paraId="27C25921" w14:textId="77777777" w:rsidR="00BA6F52" w:rsidRDefault="00BA6F52" w:rsidP="00BA6F52">
      <w:r>
        <w:t>• Inserimento di una segnalazione. Verifica che tale segnalazione sia</w:t>
      </w:r>
    </w:p>
    <w:p w14:paraId="65E21F11" w14:textId="77777777" w:rsidR="00BA6F52" w:rsidRDefault="00BA6F52" w:rsidP="00BA6F52">
      <w:r>
        <w:t>poi visibile dai farmacologi e dal medico, ma non da altri medici.</w:t>
      </w:r>
    </w:p>
    <w:p w14:paraId="2ECEA9BA" w14:textId="77777777" w:rsidR="00BA6F52" w:rsidRDefault="00BA6F52" w:rsidP="00BA6F52">
      <w:r>
        <w:t>• Verificato che il medico veda solo i suoi pazienti ma tutte le reazioni</w:t>
      </w:r>
    </w:p>
    <w:p w14:paraId="49521EEF" w14:textId="77777777" w:rsidR="00BA6F52" w:rsidRDefault="00BA6F52" w:rsidP="00BA6F52">
      <w:r>
        <w:t>in sistema</w:t>
      </w:r>
    </w:p>
    <w:p w14:paraId="6E7992E9" w14:textId="77777777" w:rsidR="00BA6F52" w:rsidRDefault="00BA6F52" w:rsidP="00BA6F52">
      <w:r>
        <w:t>• Verificato il sistema di avvisi (settimanale, soglia dei 50, soglia dei 10)</w:t>
      </w:r>
    </w:p>
    <w:p w14:paraId="4905D78D" w14:textId="77777777" w:rsidR="00BA6F52" w:rsidRDefault="00BA6F52" w:rsidP="00BA6F52">
      <w:r>
        <w:t>• Verifica di vari inserimenti di input errati, input vuoti, stringhe malformate, numeri negativi</w:t>
      </w:r>
    </w:p>
    <w:p w14:paraId="002B0D13" w14:textId="77777777" w:rsidR="00BA6F52" w:rsidRDefault="00BA6F52" w:rsidP="00BA6F52">
      <w:r>
        <w:t>• Verifica della reazione del software all’inserimento di terapie finite prima di</w:t>
      </w:r>
    </w:p>
    <w:p w14:paraId="0EA14502" w14:textId="77777777" w:rsidR="00BA6F52" w:rsidRDefault="00BA6F52" w:rsidP="00BA6F52">
      <w:r>
        <w:t>iniziare, o di segnalazioni senza alcuna terapia, terapie prima della nascita</w:t>
      </w:r>
    </w:p>
    <w:p w14:paraId="5BE10C8F" w14:textId="77777777" w:rsidR="00BA6F52" w:rsidRDefault="00BA6F52" w:rsidP="00BA6F52">
      <w:r>
        <w:t>di un paziente, o di reazioni non ancora avvenute (controllo sulle date)</w:t>
      </w:r>
    </w:p>
    <w:p w14:paraId="63AB9FF2" w14:textId="77777777" w:rsidR="00BA6F52" w:rsidRDefault="00BA6F52" w:rsidP="00BA6F52">
      <w:r>
        <w:t>• Inserimento di reazioni, farmaci o segnalazioni duplicate</w:t>
      </w:r>
    </w:p>
    <w:p w14:paraId="4A23FCB3" w14:textId="77777777" w:rsidR="00BA6F52" w:rsidRDefault="00BA6F52" w:rsidP="00BA6F52">
      <w:r>
        <w:t>• Controllato che il meccanismo di segnalazione inferisca i farmaci corretti se vi sono più terapie a carico del paziente (ma solo alcune attive</w:t>
      </w:r>
    </w:p>
    <w:p w14:paraId="61A24D8B" w14:textId="77777777" w:rsidR="00BA6F52" w:rsidRDefault="00BA6F52" w:rsidP="00BA6F52">
      <w:r>
        <w:t>durante la reazione avversa)</w:t>
      </w:r>
    </w:p>
    <w:p w14:paraId="2A85CAA1" w14:textId="77777777" w:rsidR="00BA6F52" w:rsidRDefault="00BA6F52" w:rsidP="00BA6F52">
      <w:r>
        <w:t>Test utente generico</w:t>
      </w:r>
    </w:p>
    <w:p w14:paraId="69BB4300" w14:textId="77777777" w:rsidR="00BA6F52" w:rsidRDefault="00BA6F52" w:rsidP="00BA6F52">
      <w:r>
        <w:t>Come ultimo scaglione il software è stato sottoposto ad un test da parte di</w:t>
      </w:r>
    </w:p>
    <w:p w14:paraId="50063FE6" w14:textId="77777777" w:rsidR="00BA6F52" w:rsidRDefault="00BA6F52" w:rsidP="00BA6F52">
      <w:r>
        <w:t>alcuni individui con limitata dimestichezza informatica ed assoluto distacco</w:t>
      </w:r>
    </w:p>
    <w:p w14:paraId="1ACE3FC9" w14:textId="77777777" w:rsidR="00BA6F52" w:rsidRDefault="00BA6F52" w:rsidP="00BA6F52">
      <w:r>
        <w:t>dallo sviluppo. In questa fase non si è cercato in nessun modo di guidare o</w:t>
      </w:r>
    </w:p>
    <w:p w14:paraId="7571C4B4" w14:textId="77777777" w:rsidR="00BA6F52" w:rsidRDefault="00BA6F52" w:rsidP="00BA6F52">
      <w:r>
        <w:t>strutturare l’esperienza, per non influenzare in alcun modo il risultato; piuttosto</w:t>
      </w:r>
    </w:p>
    <w:p w14:paraId="2894208F" w14:textId="77777777" w:rsidR="00BA6F52" w:rsidRDefault="00BA6F52" w:rsidP="00BA6F52">
      <w:r>
        <w:t>si è lasciato che il soggetto navigasse liberamente il sistema. Non è stata data</w:t>
      </w:r>
    </w:p>
    <w:p w14:paraId="55B1C878" w14:textId="77777777" w:rsidR="00BA6F52" w:rsidRDefault="00BA6F52" w:rsidP="00BA6F52">
      <w:r>
        <w:t>nessuna spiegazione sull’utilizzo del software, se non una generale indicazione</w:t>
      </w:r>
    </w:p>
    <w:p w14:paraId="2064781D" w14:textId="77777777" w:rsidR="00BA6F52" w:rsidRDefault="00BA6F52" w:rsidP="00BA6F52">
      <w:r>
        <w:t>dei suoi fini; ci si è limitati a rispondere alle domande, quando sollevate. L’unico</w:t>
      </w:r>
    </w:p>
    <w:p w14:paraId="4960C62E" w14:textId="77777777" w:rsidR="00BA6F52" w:rsidRDefault="00BA6F52" w:rsidP="00BA6F52">
      <w:r>
        <w:t>scopo del test era quello di rilevare errori invisibili allo sviluppatore; in realtà,</w:t>
      </w:r>
    </w:p>
    <w:p w14:paraId="209F9DCB" w14:textId="77777777" w:rsidR="00BA6F52" w:rsidRDefault="00BA6F52" w:rsidP="00BA6F52">
      <w:r>
        <w:t>gli utenti a cui è stato mostrato il software hanno anche aiutato ad individuare</w:t>
      </w:r>
    </w:p>
    <w:p w14:paraId="26752860" w14:textId="77777777" w:rsidR="00BA6F52" w:rsidRDefault="00BA6F52" w:rsidP="00BA6F52">
      <w:r>
        <w:t>nuove funzionalità per migliorare l’usabilità generale del sistema.</w:t>
      </w:r>
    </w:p>
    <w:p w14:paraId="779AA41E" w14:textId="77777777" w:rsidR="00BA6F52" w:rsidRDefault="00BA6F52" w:rsidP="00BA6F52">
      <w:r>
        <w:t>30</w:t>
      </w:r>
    </w:p>
    <w:p w14:paraId="02970A6A" w14:textId="77777777" w:rsidR="00BA6F52" w:rsidRDefault="00BA6F52" w:rsidP="00BA6F52">
      <w:r>
        <w:t>Appendice: creazione di oggetti mediante la</w:t>
      </w:r>
    </w:p>
    <w:p w14:paraId="77772D31" w14:textId="77777777" w:rsidR="00BA6F52" w:rsidRDefault="00BA6F52" w:rsidP="00BA6F52">
      <w:r>
        <w:t>classe Model</w:t>
      </w:r>
    </w:p>
    <w:p w14:paraId="320DA2D8" w14:textId="77777777" w:rsidR="00BA6F52" w:rsidRDefault="00BA6F52" w:rsidP="00BA6F52">
      <w:r>
        <w:t xml:space="preserve">La classe Model riprende la filosofia alla base del </w:t>
      </w:r>
      <w:proofErr w:type="spellStart"/>
      <w:r>
        <w:t>factory</w:t>
      </w:r>
      <w:proofErr w:type="spellEnd"/>
      <w:r>
        <w:t xml:space="preserve"> pattern: infatti, funge</w:t>
      </w:r>
    </w:p>
    <w:p w14:paraId="502D148E" w14:textId="77777777" w:rsidR="00BA6F52" w:rsidRDefault="00BA6F52" w:rsidP="00BA6F52">
      <w:r>
        <w:t>da punto di creazione per varie classi delicate.</w:t>
      </w:r>
    </w:p>
    <w:p w14:paraId="6C7A6E7D" w14:textId="77777777" w:rsidR="00BA6F52" w:rsidRDefault="00BA6F52" w:rsidP="00BA6F52">
      <w:r>
        <w:t>Nonostante sia stato tralasciato l’utilizzo di un’interfaccia comune, si è adottata</w:t>
      </w:r>
    </w:p>
    <w:p w14:paraId="2FEDA89F" w14:textId="77777777" w:rsidR="00BA6F52" w:rsidRDefault="00BA6F52" w:rsidP="00BA6F52">
      <w:r>
        <w:t>l’idea di delegare la creazione degli oggetti ad un unico responsabile. La classe</w:t>
      </w:r>
    </w:p>
    <w:p w14:paraId="4B6AB54D" w14:textId="77777777" w:rsidR="00BA6F52" w:rsidRDefault="00BA6F52" w:rsidP="00BA6F52">
      <w:r>
        <w:t xml:space="preserve">Model, infatti, crea oggetti di varie classi, come Paziente, </w:t>
      </w:r>
      <w:proofErr w:type="spellStart"/>
      <w:r>
        <w:t>ReazioneAvversa</w:t>
      </w:r>
      <w:proofErr w:type="spellEnd"/>
      <w:r>
        <w:t>,</w:t>
      </w:r>
    </w:p>
    <w:p w14:paraId="57BA2722" w14:textId="77777777" w:rsidR="00BA6F52" w:rsidRDefault="00BA6F52" w:rsidP="00BA6F52">
      <w:r>
        <w:lastRenderedPageBreak/>
        <w:t>Segnalazione; questo per il semplice motivo che la creazione di questi oggetti è</w:t>
      </w:r>
    </w:p>
    <w:p w14:paraId="1B7C2D3A" w14:textId="77777777" w:rsidR="00BA6F52" w:rsidRDefault="00BA6F52" w:rsidP="00BA6F52">
      <w:r>
        <w:t>molto delicata, ed è quindi meglio centralizzarla e delegarla ad un unico ente.</w:t>
      </w:r>
    </w:p>
    <w:p w14:paraId="05DFD6CD" w14:textId="77777777" w:rsidR="00BA6F52" w:rsidRDefault="00BA6F52" w:rsidP="00BA6F52">
      <w:r>
        <w:t>La scelta di non usare l’interfaccia comune deriva dal fatto che, sostanzialmente,</w:t>
      </w:r>
    </w:p>
    <w:p w14:paraId="774029F2" w14:textId="77777777" w:rsidR="00BA6F52" w:rsidRDefault="00BA6F52" w:rsidP="00BA6F52">
      <w:r>
        <w:t>gli oggetti creati non sono logicamente assimilabili in unica interfaccia e vengono manipolati separatamente dal resto del software. Utilizzare un’interfaccia</w:t>
      </w:r>
    </w:p>
    <w:p w14:paraId="739620F2" w14:textId="77777777" w:rsidR="00BA6F52" w:rsidRDefault="00BA6F52" w:rsidP="00BA6F52">
      <w:r>
        <w:t>comune avrebbe aggiunto gradi di complicazione inutili. Chiaramente, potrebbe</w:t>
      </w:r>
    </w:p>
    <w:p w14:paraId="617AE3D1" w14:textId="77777777" w:rsidR="00BA6F52" w:rsidRDefault="00BA6F52" w:rsidP="00BA6F52">
      <w:r>
        <w:t>sembrare che il lasciarsi indietro l’utilizzo dell’interfaccia comune sconfigga il</w:t>
      </w:r>
    </w:p>
    <w:p w14:paraId="4282A52A" w14:textId="77777777" w:rsidR="00BA6F52" w:rsidRDefault="00BA6F52" w:rsidP="00BA6F52">
      <w:r>
        <w:t>senso stesso dell’</w:t>
      </w:r>
      <w:proofErr w:type="spellStart"/>
      <w:r>
        <w:t>ultizzo</w:t>
      </w:r>
      <w:proofErr w:type="spellEnd"/>
      <w:r>
        <w:t xml:space="preserve"> di questo pattern: a questo punto, in un qualsiasi punto</w:t>
      </w:r>
    </w:p>
    <w:p w14:paraId="290706BD" w14:textId="77777777" w:rsidR="00BA6F52" w:rsidRDefault="00BA6F52" w:rsidP="00BA6F52">
      <w:r>
        <w:t>del codice si potrebbe creare una classe tra quelle sopracitate in malo-modo.</w:t>
      </w:r>
    </w:p>
    <w:p w14:paraId="0D9A4945" w14:textId="77777777" w:rsidR="00BA6F52" w:rsidRDefault="00BA6F52" w:rsidP="00BA6F52">
      <w:r>
        <w:t>La cosa è stata gestita in tre modi: innanzitutto, si è reso i costruttori degli</w:t>
      </w:r>
    </w:p>
    <w:p w14:paraId="72F98FEA" w14:textId="77777777" w:rsidR="00BA6F52" w:rsidRDefault="00BA6F52" w:rsidP="00BA6F52">
      <w:r>
        <w:t>oggetti interessati package-</w:t>
      </w:r>
      <w:proofErr w:type="spellStart"/>
      <w:r>
        <w:t>protected</w:t>
      </w:r>
      <w:proofErr w:type="spellEnd"/>
      <w:r>
        <w:t>. Inoltre, si richiede come parametro del</w:t>
      </w:r>
    </w:p>
    <w:p w14:paraId="6B12F885" w14:textId="77777777" w:rsidR="00BA6F52" w:rsidRDefault="00BA6F52" w:rsidP="00BA6F52">
      <w:r>
        <w:t>costruttore l’oggetto creante (</w:t>
      </w:r>
      <w:proofErr w:type="spellStart"/>
      <w:r>
        <w:t>this</w:t>
      </w:r>
      <w:proofErr w:type="spellEnd"/>
      <w:r>
        <w:t>): se non è istanza di Model, viene generata</w:t>
      </w:r>
    </w:p>
    <w:p w14:paraId="51D4F18A" w14:textId="77777777" w:rsidR="00BA6F52" w:rsidRDefault="00BA6F52" w:rsidP="00BA6F52">
      <w:r>
        <w:t xml:space="preserve">un’eccezione </w:t>
      </w:r>
      <w:proofErr w:type="spellStart"/>
      <w:r>
        <w:t>FactoryException</w:t>
      </w:r>
      <w:proofErr w:type="spellEnd"/>
      <w:r>
        <w:t>. Un ulteriore meccanismo di sicurezza in tal</w:t>
      </w:r>
    </w:p>
    <w:p w14:paraId="71431246" w14:textId="77777777" w:rsidR="00BA6F52" w:rsidRDefault="00BA6F52" w:rsidP="00BA6F52">
      <w:r>
        <w:t>senso è fornito dal fatto che non è possibile aggiungere dall’esterno oggetti allo</w:t>
      </w:r>
    </w:p>
    <w:p w14:paraId="3520EAC9" w14:textId="77777777" w:rsidR="00BA6F52" w:rsidRDefault="00BA6F52" w:rsidP="00BA6F52">
      <w:r>
        <w:t>stato di Model.</w:t>
      </w:r>
    </w:p>
    <w:p w14:paraId="4ADBF577" w14:textId="77777777" w:rsidR="00BA6F52" w:rsidRDefault="00BA6F52" w:rsidP="00BA6F52">
      <w:r>
        <w:t>Di seguito la lista di oggetti sottoposti alla creazione tramite Model.</w:t>
      </w:r>
    </w:p>
    <w:p w14:paraId="7364A4E7" w14:textId="77777777" w:rsidR="00BA6F52" w:rsidRDefault="00BA6F52" w:rsidP="00BA6F52">
      <w:r>
        <w:t>• Autenticabile e sottoclassi</w:t>
      </w:r>
    </w:p>
    <w:p w14:paraId="7717277A" w14:textId="77777777" w:rsidR="00BA6F52" w:rsidRDefault="00BA6F52" w:rsidP="00BA6F52">
      <w:r>
        <w:t>• Paziente</w:t>
      </w:r>
    </w:p>
    <w:p w14:paraId="4E52735F" w14:textId="77777777" w:rsidR="00BA6F52" w:rsidRDefault="00BA6F52" w:rsidP="00BA6F52">
      <w:r>
        <w:t>• Segnalazione</w:t>
      </w:r>
    </w:p>
    <w:p w14:paraId="4C20EDAF" w14:textId="77777777" w:rsidR="00BA6F52" w:rsidRDefault="00BA6F52" w:rsidP="00BA6F52">
      <w:r>
        <w:t>• Farmaco</w:t>
      </w:r>
    </w:p>
    <w:p w14:paraId="264B3B2D" w14:textId="77777777" w:rsidR="00BA6F52" w:rsidRDefault="00BA6F52" w:rsidP="00BA6F52">
      <w:r>
        <w:t>• Avviso</w:t>
      </w:r>
    </w:p>
    <w:p w14:paraId="2773938C" w14:textId="2F29F6B4" w:rsidR="00D6560D" w:rsidRDefault="00BA6F52" w:rsidP="00BA6F52">
      <w:r>
        <w:t xml:space="preserve">• </w:t>
      </w:r>
      <w:proofErr w:type="spellStart"/>
      <w:r>
        <w:t>ReazioneAvversa</w:t>
      </w:r>
      <w:proofErr w:type="spellEnd"/>
      <w:r w:rsidR="00D6560D">
        <w:rPr>
          <w:bCs/>
        </w:rPr>
        <w:br w:type="page"/>
      </w:r>
      <w:r w:rsidR="00D6560D">
        <w:lastRenderedPageBreak/>
        <w:t>Elenco di controllo</w:t>
      </w:r>
    </w:p>
    <w:p w14:paraId="17F016B0" w14:textId="77777777" w:rsidR="00D6560D" w:rsidRDefault="00D6560D">
      <w:pPr>
        <w:pStyle w:val="Intestazionenumerataelencodicontrollo"/>
      </w:pPr>
      <w:r>
        <w:t>Lo schema</w:t>
      </w:r>
    </w:p>
    <w:p w14:paraId="70A31395" w14:textId="77777777" w:rsidR="00D6560D" w:rsidRDefault="00D6560D">
      <w:pPr>
        <w:pStyle w:val="Voceelencodicontrollo"/>
      </w:pPr>
      <w:r>
        <w:t>Nell'introduzione viene presentato l'argomento o l'idea centrale, nella conclusione viene presentato un riepilogo.</w:t>
      </w:r>
    </w:p>
    <w:p w14:paraId="3B333D6E" w14:textId="77777777" w:rsidR="00D6560D" w:rsidRDefault="00D6560D">
      <w:pPr>
        <w:pStyle w:val="Voceelencodicontrollo"/>
      </w:pPr>
      <w:r>
        <w:t xml:space="preserve">In ogni </w:t>
      </w:r>
      <w:proofErr w:type="spellStart"/>
      <w:r>
        <w:t>sottoargomento</w:t>
      </w:r>
      <w:proofErr w:type="spellEnd"/>
      <w:r>
        <w:t xml:space="preserve"> viene descritta l'idea centrale di un paragrafo.</w:t>
      </w:r>
    </w:p>
    <w:p w14:paraId="37C87A01" w14:textId="77777777" w:rsidR="00D6560D" w:rsidRDefault="00D6560D">
      <w:pPr>
        <w:pStyle w:val="Voceelencodicontrollo"/>
      </w:pPr>
      <w:r>
        <w:t xml:space="preserve">Le informazioni di supporto e i dati dettagliati relativi a un </w:t>
      </w:r>
      <w:proofErr w:type="spellStart"/>
      <w:r>
        <w:t>sottoargomento</w:t>
      </w:r>
      <w:proofErr w:type="spellEnd"/>
      <w:r>
        <w:t xml:space="preserve"> sono riportati al di sotto del </w:t>
      </w:r>
      <w:proofErr w:type="spellStart"/>
      <w:r>
        <w:t>sottoargomento</w:t>
      </w:r>
      <w:proofErr w:type="spellEnd"/>
      <w:r>
        <w:t xml:space="preserve"> e ogni informazione è elencata separatamente.</w:t>
      </w:r>
    </w:p>
    <w:p w14:paraId="20FD586C" w14:textId="77777777" w:rsidR="00D6560D" w:rsidRDefault="00D6560D">
      <w:pPr>
        <w:pStyle w:val="Voceelencodicontrollo"/>
      </w:pPr>
      <w:r>
        <w:t xml:space="preserve">Quando per un </w:t>
      </w:r>
      <w:proofErr w:type="spellStart"/>
      <w:r>
        <w:t>sottoargomento</w:t>
      </w:r>
      <w:proofErr w:type="spellEnd"/>
      <w:r>
        <w:t xml:space="preserve"> viene inserito un elenco di informazioni di supporto, le informazioni elencate devono essere almeno due. In caso contrario, l'informazione viene inclusa nel </w:t>
      </w:r>
      <w:proofErr w:type="spellStart"/>
      <w:r>
        <w:t>sottoargomento</w:t>
      </w:r>
      <w:proofErr w:type="spellEnd"/>
      <w:r>
        <w:t xml:space="preserve">. </w:t>
      </w:r>
    </w:p>
    <w:p w14:paraId="3235FBD4" w14:textId="77777777" w:rsidR="00D6560D" w:rsidRDefault="00D6560D">
      <w:pPr>
        <w:pStyle w:val="Intestazionenumerataelencodicontrollo"/>
      </w:pPr>
      <w:r>
        <w:t>Il documento</w:t>
      </w:r>
    </w:p>
    <w:p w14:paraId="5C0AD0A0" w14:textId="77777777" w:rsidR="00D6560D" w:rsidRDefault="00D6560D">
      <w:pPr>
        <w:pStyle w:val="Voceelencodicontrollo"/>
      </w:pPr>
      <w:r>
        <w:t>Il documento segue l'organizzazione dello schema.</w:t>
      </w:r>
    </w:p>
    <w:p w14:paraId="25F27773" w14:textId="77777777" w:rsidR="00D6560D" w:rsidRDefault="00D6560D">
      <w:pPr>
        <w:pStyle w:val="Voceelencodicontrollo"/>
      </w:pPr>
      <w:r>
        <w:t xml:space="preserve">Ogni paragrafo del documento corrisponde a un </w:t>
      </w:r>
      <w:proofErr w:type="spellStart"/>
      <w:r>
        <w:t>sottoargomento</w:t>
      </w:r>
      <w:proofErr w:type="spellEnd"/>
      <w:r>
        <w:t xml:space="preserve"> dello schema e include le informazioni e i dati dettagliati elencati per i </w:t>
      </w:r>
      <w:proofErr w:type="spellStart"/>
      <w:r>
        <w:t>sottoargomenti</w:t>
      </w:r>
      <w:proofErr w:type="spellEnd"/>
      <w:r>
        <w:t>.</w:t>
      </w:r>
    </w:p>
    <w:p w14:paraId="61DD2AC7" w14:textId="77777777" w:rsidR="00D6560D" w:rsidRDefault="00D6560D">
      <w:pPr>
        <w:pStyle w:val="Voceelencodicontrollo"/>
      </w:pPr>
      <w:r>
        <w:t>Ogni paragrafo include una frase principale che riassume l'idea centrale del paragrafo stesso.</w:t>
      </w:r>
    </w:p>
    <w:p w14:paraId="7CBEF060" w14:textId="77777777" w:rsidR="00D6560D" w:rsidRDefault="00D6560D">
      <w:pPr>
        <w:pStyle w:val="Voceelencodicontrollo"/>
      </w:pPr>
      <w:r>
        <w:t>Ogni frase inizia con una lettera maiuscola.</w:t>
      </w:r>
    </w:p>
    <w:p w14:paraId="44189C25" w14:textId="77777777" w:rsidR="00D6560D" w:rsidRDefault="00D6560D">
      <w:pPr>
        <w:pStyle w:val="Voceelencodicontrollo"/>
      </w:pPr>
      <w:r>
        <w:t>Ogni frase termina con un punto, un punto interrogativo o un punto esclamativo.</w:t>
      </w:r>
    </w:p>
    <w:p w14:paraId="7F2B0849" w14:textId="77777777" w:rsidR="00D6560D" w:rsidRDefault="00D6560D">
      <w:pPr>
        <w:pStyle w:val="Voceelencodicontrollo"/>
      </w:pPr>
      <w:r>
        <w:t>L'ortografia delle parole è corretta.</w:t>
      </w:r>
    </w:p>
    <w:p w14:paraId="30E9D859" w14:textId="77777777" w:rsidR="00D6560D" w:rsidRDefault="00D6560D">
      <w:pPr>
        <w:pStyle w:val="Voceelencodicontrollo"/>
      </w:pPr>
      <w:r>
        <w:t>Non vi sono vocaboli mancanti.</w:t>
      </w:r>
    </w:p>
    <w:p w14:paraId="161DA3AE" w14:textId="77777777" w:rsidR="00D6560D" w:rsidRDefault="00D6560D">
      <w:pPr>
        <w:pStyle w:val="Intestazionenumerataelencodicontrollo"/>
      </w:pPr>
      <w:r>
        <w:t>Opere citate</w:t>
      </w:r>
    </w:p>
    <w:p w14:paraId="0A1CF96B" w14:textId="77777777" w:rsidR="00D6560D" w:rsidRDefault="00D6560D">
      <w:pPr>
        <w:pStyle w:val="Voceelencodicontrollo"/>
      </w:pPr>
      <w:r>
        <w:t>Per ogni fonte è presente un riferimento specifico nel documento. Includere solo le fonti menzionate nel documento.</w:t>
      </w:r>
    </w:p>
    <w:p w14:paraId="149941FC" w14:textId="77777777" w:rsidR="00D6560D" w:rsidRDefault="00D6560D">
      <w:pPr>
        <w:pStyle w:val="Voceelencodicontrollo"/>
      </w:pPr>
      <w:r>
        <w:t>Per ogni voce è stato utilizzato il formato corretto in base al tipo di riferimento.</w:t>
      </w:r>
    </w:p>
    <w:p w14:paraId="5685184B" w14:textId="77777777" w:rsidR="00D6560D" w:rsidRDefault="00D6560D">
      <w:pPr>
        <w:pStyle w:val="Voceelencodicontrollo"/>
      </w:pPr>
      <w:r>
        <w:t>Le voci sono in ordine alfabetico, in base al cognome dell'autore.</w:t>
      </w:r>
    </w:p>
    <w:p w14:paraId="4B01D47B" w14:textId="77777777" w:rsidR="00D6560D" w:rsidRDefault="00D6560D">
      <w:pPr>
        <w:pStyle w:val="Titoloelencodicontrollo"/>
      </w:pPr>
      <w:r>
        <w:rPr>
          <w:b w:val="0"/>
          <w:bCs/>
        </w:rPr>
        <w:br w:type="page"/>
      </w:r>
      <w:r>
        <w:lastRenderedPageBreak/>
        <w:t>Suggerimenti per la stesura della relazione</w:t>
      </w:r>
    </w:p>
    <w:p w14:paraId="2041475B" w14:textId="77777777" w:rsidR="00D6560D" w:rsidRDefault="00D6560D">
      <w:pPr>
        <w:pStyle w:val="Intestazionenumerataelencodicontrollo"/>
        <w:numPr>
          <w:ilvl w:val="0"/>
          <w:numId w:val="21"/>
        </w:numPr>
      </w:pPr>
      <w:r>
        <w:t>Creare una pianificazione</w:t>
      </w:r>
    </w:p>
    <w:p w14:paraId="035B2B47" w14:textId="77777777" w:rsidR="00D6560D" w:rsidRDefault="00D6560D">
      <w:pPr>
        <w:pStyle w:val="Voceelencodicontrollo"/>
      </w:pPr>
      <w:r>
        <w:t>Identificare le attività necessarie.</w:t>
      </w:r>
    </w:p>
    <w:p w14:paraId="5B9805A1" w14:textId="77777777" w:rsidR="00D6560D" w:rsidRDefault="00D6560D">
      <w:pPr>
        <w:pStyle w:val="Voceelencodicontrollo"/>
      </w:pPr>
      <w:r>
        <w:t>Disporre le attività in base all'ordine in cui dovranno essere eseguite.</w:t>
      </w:r>
    </w:p>
    <w:p w14:paraId="721CCC39" w14:textId="77777777" w:rsidR="00D6560D" w:rsidRDefault="00D6560D">
      <w:pPr>
        <w:pStyle w:val="Voceelencodicontrollo"/>
      </w:pPr>
      <w:r>
        <w:t>Valutare il tempo necessario per ogni attività. Calcolare un tempo sufficiente per la stesura e le modifiche.</w:t>
      </w:r>
    </w:p>
    <w:p w14:paraId="55D3A5A2" w14:textId="77777777" w:rsidR="00D6560D" w:rsidRDefault="00D6560D">
      <w:pPr>
        <w:pStyle w:val="Voceelencodicontrollo"/>
      </w:pPr>
      <w:r>
        <w:t>Identificare la data di consegna della relazione e creare una pianificazione in cui siano indicate le attività da eseguire ogni giorno per rispettare la scadenza.</w:t>
      </w:r>
    </w:p>
    <w:p w14:paraId="33862CAA" w14:textId="77777777" w:rsidR="00D6560D" w:rsidRDefault="00D6560D">
      <w:pPr>
        <w:pStyle w:val="Intestazionenumerataelencodicontrollo"/>
      </w:pPr>
      <w:r>
        <w:t>Rendere la relazione più interessante</w:t>
      </w:r>
    </w:p>
    <w:p w14:paraId="3D6C566A" w14:textId="77777777" w:rsidR="00D6560D" w:rsidRDefault="00D6560D">
      <w:pPr>
        <w:pStyle w:val="Voceelencodicontrollo"/>
      </w:pPr>
      <w:r>
        <w:t>Utilizzare grafici e diagrammi per illustrare i concetti.</w:t>
      </w:r>
    </w:p>
    <w:p w14:paraId="003C067D" w14:textId="77777777" w:rsidR="00D6560D" w:rsidRDefault="00D6560D">
      <w:pPr>
        <w:pStyle w:val="Voceelencodicontrollo"/>
      </w:pPr>
      <w:r>
        <w:t>Aggiungere un'immagine, una foto o un disegno.</w:t>
      </w:r>
    </w:p>
    <w:p w14:paraId="19D1A50E" w14:textId="77777777" w:rsidR="00D6560D" w:rsidRDefault="00D6560D">
      <w:pPr>
        <w:pStyle w:val="Voceelencodicontrollo"/>
      </w:pPr>
      <w:r>
        <w:t>Includere una mappa.</w:t>
      </w:r>
    </w:p>
    <w:p w14:paraId="1AB5D40B" w14:textId="77777777" w:rsidR="00D6560D" w:rsidRDefault="00D6560D">
      <w:pPr>
        <w:pStyle w:val="Voceelencodicontrollo"/>
      </w:pPr>
      <w:r>
        <w:t>Cercare una citazione e utilizzarla per sostenere le idee espresse.</w:t>
      </w:r>
    </w:p>
    <w:p w14:paraId="4C94768E" w14:textId="77777777" w:rsidR="00D6560D" w:rsidRDefault="00D6560D">
      <w:pPr>
        <w:pStyle w:val="Intestazionenumerataelencodicontrollo"/>
      </w:pPr>
      <w:r>
        <w:t>Dare la giusta importanza a ogni parola</w:t>
      </w:r>
    </w:p>
    <w:p w14:paraId="7694F95A" w14:textId="77777777" w:rsidR="00D6560D" w:rsidRDefault="00D6560D">
      <w:pPr>
        <w:pStyle w:val="Voceelencodicontrollo"/>
      </w:pPr>
      <w:r>
        <w:t>Scegliere parole che possano essere comprese dai lettori. Ricordare che l'obiettivo è quello di comunicare le proprie idee ai lettori.</w:t>
      </w:r>
    </w:p>
    <w:p w14:paraId="4C2EF4BF" w14:textId="77777777" w:rsidR="00D6560D" w:rsidRDefault="00D6560D">
      <w:pPr>
        <w:pStyle w:val="Voceelencodicontrollo"/>
      </w:pPr>
      <w:r>
        <w:t>Evitare gli stereotipi.</w:t>
      </w:r>
    </w:p>
    <w:p w14:paraId="40701163" w14:textId="77777777" w:rsidR="00D6560D" w:rsidRDefault="00D6560D">
      <w:pPr>
        <w:pStyle w:val="Voceelencodicontrollo"/>
      </w:pPr>
      <w:r>
        <w:t>Utilizzare un dizionario dei sinonimi per sostituire le parole utilizzate troppo di frequente e cercare nuovi modi per esprimere le idee.</w:t>
      </w:r>
    </w:p>
    <w:sectPr w:rsidR="00D6560D" w:rsidSect="00D6560D">
      <w:footerReference w:type="default" r:id="rId10"/>
      <w:pgSz w:w="11907" w:h="16839"/>
      <w:pgMar w:top="1440" w:right="1800" w:bottom="1440" w:left="180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992BF" w14:textId="77777777" w:rsidR="003B1996" w:rsidRDefault="003B1996">
      <w:r>
        <w:separator/>
      </w:r>
    </w:p>
  </w:endnote>
  <w:endnote w:type="continuationSeparator" w:id="0">
    <w:p w14:paraId="26822659" w14:textId="77777777" w:rsidR="003B1996" w:rsidRDefault="003B1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9FE74" w14:textId="77777777" w:rsidR="00D6560D" w:rsidRDefault="00D6560D">
    <w:pPr>
      <w:jc w:val="center"/>
    </w:pPr>
    <w:r>
      <w:rPr>
        <w:rStyle w:val="Numeropagina"/>
      </w:rPr>
      <w:fldChar w:fldCharType="begin"/>
    </w:r>
    <w:r>
      <w:rPr>
        <w:rStyle w:val="Numeropagina"/>
      </w:rPr>
      <w:instrText xml:space="preserve"> PAGE </w:instrText>
    </w:r>
    <w:r>
      <w:rPr>
        <w:rStyle w:val="Numeropagina"/>
      </w:rPr>
      <w:fldChar w:fldCharType="separate"/>
    </w:r>
    <w:r w:rsidR="00A665F0">
      <w:rPr>
        <w:rStyle w:val="Numeropagina"/>
        <w:noProof/>
      </w:rPr>
      <w:t>1</w:t>
    </w:r>
    <w:r>
      <w:rPr>
        <w:rStyle w:val="Numeropa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5193F" w14:textId="77777777" w:rsidR="003B1996" w:rsidRDefault="003B1996">
      <w:r>
        <w:separator/>
      </w:r>
    </w:p>
  </w:footnote>
  <w:footnote w:type="continuationSeparator" w:id="0">
    <w:p w14:paraId="0DCBEED0" w14:textId="77777777" w:rsidR="003B1996" w:rsidRDefault="003B19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7545CAA"/>
    <w:lvl w:ilvl="0">
      <w:numFmt w:val="decimal"/>
      <w:pStyle w:val="Voceelencodicontrollo"/>
      <w:lvlText w:val="*"/>
      <w:lvlJc w:val="left"/>
      <w:pPr>
        <w:ind w:left="0" w:firstLine="0"/>
      </w:pPr>
    </w:lvl>
  </w:abstractNum>
  <w:abstractNum w:abstractNumId="1" w15:restartNumberingAfterBreak="0">
    <w:nsid w:val="00CC36EB"/>
    <w:multiLevelType w:val="multilevel"/>
    <w:tmpl w:val="41B8A480"/>
    <w:lvl w:ilvl="0">
      <w:start w:val="1"/>
      <w:numFmt w:val="upperLetter"/>
      <w:pStyle w:val="Elencolivello2"/>
      <w:lvlText w:val="%1."/>
      <w:lvlJc w:val="left"/>
      <w:pPr>
        <w:tabs>
          <w:tab w:val="num" w:pos="936"/>
        </w:tabs>
        <w:ind w:left="576" w:firstLine="0"/>
      </w:pPr>
    </w:lvl>
    <w:lvl w:ilvl="1">
      <w:start w:val="1"/>
      <w:numFmt w:val="upperLetter"/>
      <w:lvlText w:val="%2."/>
      <w:lvlJc w:val="left"/>
      <w:pPr>
        <w:tabs>
          <w:tab w:val="num" w:pos="1656"/>
        </w:tabs>
        <w:ind w:left="1296" w:firstLine="0"/>
      </w:pPr>
    </w:lvl>
    <w:lvl w:ilvl="2">
      <w:start w:val="1"/>
      <w:numFmt w:val="decimal"/>
      <w:lvlText w:val="%3."/>
      <w:lvlJc w:val="left"/>
      <w:pPr>
        <w:tabs>
          <w:tab w:val="num" w:pos="2376"/>
        </w:tabs>
        <w:ind w:left="2016" w:firstLine="0"/>
      </w:pPr>
    </w:lvl>
    <w:lvl w:ilvl="3">
      <w:start w:val="1"/>
      <w:numFmt w:val="lowerLetter"/>
      <w:lvlText w:val="%4)"/>
      <w:lvlJc w:val="left"/>
      <w:pPr>
        <w:tabs>
          <w:tab w:val="num" w:pos="3096"/>
        </w:tabs>
        <w:ind w:left="2736" w:firstLine="0"/>
      </w:pPr>
    </w:lvl>
    <w:lvl w:ilvl="4">
      <w:start w:val="1"/>
      <w:numFmt w:val="decimal"/>
      <w:lvlText w:val="(%5)"/>
      <w:lvlJc w:val="left"/>
      <w:pPr>
        <w:tabs>
          <w:tab w:val="num" w:pos="3816"/>
        </w:tabs>
        <w:ind w:left="3456" w:firstLine="0"/>
      </w:pPr>
    </w:lvl>
    <w:lvl w:ilvl="5">
      <w:start w:val="1"/>
      <w:numFmt w:val="lowerLetter"/>
      <w:lvlText w:val="(%6)"/>
      <w:lvlJc w:val="left"/>
      <w:pPr>
        <w:tabs>
          <w:tab w:val="num" w:pos="4536"/>
        </w:tabs>
        <w:ind w:left="4176" w:firstLine="0"/>
      </w:pPr>
    </w:lvl>
    <w:lvl w:ilvl="6">
      <w:start w:val="1"/>
      <w:numFmt w:val="lowerRoman"/>
      <w:lvlText w:val="(%7)"/>
      <w:lvlJc w:val="left"/>
      <w:pPr>
        <w:tabs>
          <w:tab w:val="num" w:pos="5256"/>
        </w:tabs>
        <w:ind w:left="4896" w:firstLine="0"/>
      </w:pPr>
    </w:lvl>
    <w:lvl w:ilvl="7">
      <w:start w:val="1"/>
      <w:numFmt w:val="lowerLetter"/>
      <w:lvlText w:val="(%8)"/>
      <w:lvlJc w:val="left"/>
      <w:pPr>
        <w:tabs>
          <w:tab w:val="num" w:pos="5976"/>
        </w:tabs>
        <w:ind w:left="5616" w:firstLine="0"/>
      </w:pPr>
    </w:lvl>
    <w:lvl w:ilvl="8">
      <w:start w:val="1"/>
      <w:numFmt w:val="lowerRoman"/>
      <w:lvlText w:val="(%9)"/>
      <w:lvlJc w:val="left"/>
      <w:pPr>
        <w:tabs>
          <w:tab w:val="num" w:pos="6696"/>
        </w:tabs>
        <w:ind w:left="6336" w:firstLine="0"/>
      </w:pPr>
    </w:lvl>
  </w:abstractNum>
  <w:abstractNum w:abstractNumId="2" w15:restartNumberingAfterBreak="0">
    <w:nsid w:val="325A687E"/>
    <w:multiLevelType w:val="hybridMultilevel"/>
    <w:tmpl w:val="9DEE3AD6"/>
    <w:lvl w:ilvl="0" w:tplc="338029E8">
      <w:start w:val="1"/>
      <w:numFmt w:val="decimal"/>
      <w:pStyle w:val="Intestazionenumerataelencodicontrollo"/>
      <w:lvlText w:val="%1"/>
      <w:lvlJc w:val="left"/>
      <w:pPr>
        <w:tabs>
          <w:tab w:val="num" w:pos="720"/>
        </w:tabs>
        <w:ind w:left="720" w:hanging="360"/>
      </w:pPr>
      <w:rPr>
        <w:rFonts w:ascii="Arial" w:hAnsi="Arial" w:cs="Times New Roman" w:hint="default"/>
        <w:color w:val="008080"/>
        <w:sz w:val="48"/>
        <w:szCs w:val="4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55D17105"/>
    <w:multiLevelType w:val="multilevel"/>
    <w:tmpl w:val="6CA472C6"/>
    <w:lvl w:ilvl="0">
      <w:start w:val="1"/>
      <w:numFmt w:val="decimal"/>
      <w:pStyle w:val="Elencolivello3"/>
      <w:lvlText w:val="%1."/>
      <w:lvlJc w:val="left"/>
      <w:pPr>
        <w:tabs>
          <w:tab w:val="num" w:pos="2088"/>
        </w:tabs>
        <w:ind w:left="1728" w:firstLine="0"/>
      </w:pPr>
    </w:lvl>
    <w:lvl w:ilvl="1">
      <w:start w:val="1"/>
      <w:numFmt w:val="upperLetter"/>
      <w:lvlText w:val="%2."/>
      <w:lvlJc w:val="left"/>
      <w:pPr>
        <w:tabs>
          <w:tab w:val="num" w:pos="2808"/>
        </w:tabs>
        <w:ind w:left="2448" w:firstLine="0"/>
      </w:pPr>
    </w:lvl>
    <w:lvl w:ilvl="2">
      <w:start w:val="1"/>
      <w:numFmt w:val="decimal"/>
      <w:lvlText w:val="%3."/>
      <w:lvlJc w:val="left"/>
      <w:pPr>
        <w:tabs>
          <w:tab w:val="num" w:pos="3528"/>
        </w:tabs>
        <w:ind w:left="3168" w:firstLine="0"/>
      </w:pPr>
    </w:lvl>
    <w:lvl w:ilvl="3">
      <w:start w:val="1"/>
      <w:numFmt w:val="lowerLetter"/>
      <w:lvlText w:val="%4)"/>
      <w:lvlJc w:val="left"/>
      <w:pPr>
        <w:tabs>
          <w:tab w:val="num" w:pos="4248"/>
        </w:tabs>
        <w:ind w:left="3888" w:firstLine="0"/>
      </w:pPr>
    </w:lvl>
    <w:lvl w:ilvl="4">
      <w:start w:val="1"/>
      <w:numFmt w:val="decimal"/>
      <w:lvlText w:val="(%5)"/>
      <w:lvlJc w:val="left"/>
      <w:pPr>
        <w:tabs>
          <w:tab w:val="num" w:pos="4968"/>
        </w:tabs>
        <w:ind w:left="4608" w:firstLine="0"/>
      </w:pPr>
    </w:lvl>
    <w:lvl w:ilvl="5">
      <w:start w:val="1"/>
      <w:numFmt w:val="lowerLetter"/>
      <w:lvlText w:val="(%6)"/>
      <w:lvlJc w:val="left"/>
      <w:pPr>
        <w:tabs>
          <w:tab w:val="num" w:pos="5688"/>
        </w:tabs>
        <w:ind w:left="5328" w:firstLine="0"/>
      </w:pPr>
    </w:lvl>
    <w:lvl w:ilvl="6">
      <w:start w:val="1"/>
      <w:numFmt w:val="lowerRoman"/>
      <w:lvlText w:val="(%7)"/>
      <w:lvlJc w:val="left"/>
      <w:pPr>
        <w:tabs>
          <w:tab w:val="num" w:pos="6408"/>
        </w:tabs>
        <w:ind w:left="6048" w:firstLine="0"/>
      </w:pPr>
    </w:lvl>
    <w:lvl w:ilvl="7">
      <w:start w:val="1"/>
      <w:numFmt w:val="lowerLetter"/>
      <w:lvlText w:val="(%8)"/>
      <w:lvlJc w:val="left"/>
      <w:pPr>
        <w:tabs>
          <w:tab w:val="num" w:pos="7128"/>
        </w:tabs>
        <w:ind w:left="6768" w:firstLine="0"/>
      </w:pPr>
    </w:lvl>
    <w:lvl w:ilvl="8">
      <w:start w:val="1"/>
      <w:numFmt w:val="lowerRoman"/>
      <w:lvlText w:val="(%9)"/>
      <w:lvlJc w:val="left"/>
      <w:pPr>
        <w:tabs>
          <w:tab w:val="num" w:pos="7848"/>
        </w:tabs>
        <w:ind w:left="7488" w:firstLine="0"/>
      </w:pPr>
    </w:lvl>
  </w:abstractNum>
  <w:abstractNum w:abstractNumId="4" w15:restartNumberingAfterBreak="0">
    <w:nsid w:val="7BB06994"/>
    <w:multiLevelType w:val="multilevel"/>
    <w:tmpl w:val="E7C64E9A"/>
    <w:lvl w:ilvl="0">
      <w:start w:val="1"/>
      <w:numFmt w:val="upperRoman"/>
      <w:pStyle w:val="Elencolivello1"/>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16cid:durableId="942803744">
    <w:abstractNumId w:val="4"/>
  </w:num>
  <w:num w:numId="2" w16cid:durableId="18906034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2671498">
    <w:abstractNumId w:val="1"/>
  </w:num>
  <w:num w:numId="4" w16cid:durableId="8685672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82323820">
    <w:abstractNumId w:val="3"/>
  </w:num>
  <w:num w:numId="6" w16cid:durableId="10856873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42821141">
    <w:abstractNumId w:val="0"/>
  </w:num>
  <w:num w:numId="8" w16cid:durableId="330530190">
    <w:abstractNumId w:val="0"/>
    <w:lvlOverride w:ilvl="0">
      <w:lvl w:ilvl="0">
        <w:numFmt w:val="bullet"/>
        <w:pStyle w:val="Voceelencodicontrollo"/>
        <w:lvlText w:val=""/>
        <w:legacy w:legacy="1" w:legacySpace="0" w:legacyIndent="360"/>
        <w:lvlJc w:val="left"/>
        <w:pPr>
          <w:ind w:left="1253" w:hanging="360"/>
        </w:pPr>
        <w:rPr>
          <w:rFonts w:ascii="Wingdings" w:hAnsi="Wingdings" w:hint="default"/>
        </w:rPr>
      </w:lvl>
    </w:lvlOverride>
  </w:num>
  <w:num w:numId="9" w16cid:durableId="1325862992">
    <w:abstractNumId w:val="2"/>
  </w:num>
  <w:num w:numId="10" w16cid:durableId="12864999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415039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964516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91565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156512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644048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994661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81028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923565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312396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35165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34190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283"/>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5E46"/>
    <w:rsid w:val="00092B2D"/>
    <w:rsid w:val="0015604F"/>
    <w:rsid w:val="001820E4"/>
    <w:rsid w:val="001D0E8B"/>
    <w:rsid w:val="002668EE"/>
    <w:rsid w:val="003B1996"/>
    <w:rsid w:val="00452A80"/>
    <w:rsid w:val="00481DA0"/>
    <w:rsid w:val="00506A58"/>
    <w:rsid w:val="00571901"/>
    <w:rsid w:val="00664A73"/>
    <w:rsid w:val="00695C41"/>
    <w:rsid w:val="006F4117"/>
    <w:rsid w:val="0076327E"/>
    <w:rsid w:val="007662ED"/>
    <w:rsid w:val="00770B18"/>
    <w:rsid w:val="0078167B"/>
    <w:rsid w:val="00787E34"/>
    <w:rsid w:val="0085058A"/>
    <w:rsid w:val="00857066"/>
    <w:rsid w:val="00862D8E"/>
    <w:rsid w:val="008739A2"/>
    <w:rsid w:val="008838DF"/>
    <w:rsid w:val="0088791A"/>
    <w:rsid w:val="00892EAD"/>
    <w:rsid w:val="00980371"/>
    <w:rsid w:val="00981DF8"/>
    <w:rsid w:val="0099404D"/>
    <w:rsid w:val="009B35BB"/>
    <w:rsid w:val="009E6E92"/>
    <w:rsid w:val="00A665F0"/>
    <w:rsid w:val="00A7230C"/>
    <w:rsid w:val="00AC1302"/>
    <w:rsid w:val="00B53014"/>
    <w:rsid w:val="00B95E46"/>
    <w:rsid w:val="00BA6F52"/>
    <w:rsid w:val="00BE7C78"/>
    <w:rsid w:val="00BF6506"/>
    <w:rsid w:val="00C9428F"/>
    <w:rsid w:val="00D2529C"/>
    <w:rsid w:val="00D40CAE"/>
    <w:rsid w:val="00D6560D"/>
    <w:rsid w:val="00DA39D4"/>
    <w:rsid w:val="00E016B5"/>
    <w:rsid w:val="00E24B57"/>
    <w:rsid w:val="00EC7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1F7AAB"/>
  <w15:docId w15:val="{F48F6FCF-DB0C-494B-A6B4-D970DAAF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Pr>
      <w:rFonts w:eastAsia="Times New Roman"/>
      <w:sz w:val="24"/>
      <w:szCs w:val="24"/>
      <w:lang w:eastAsia="zh-CN"/>
    </w:rPr>
  </w:style>
  <w:style w:type="paragraph" w:styleId="Titolo1">
    <w:name w:val="heading 1"/>
    <w:basedOn w:val="Normale"/>
    <w:next w:val="Normale"/>
    <w:qFormat/>
    <w:pPr>
      <w:keepNext/>
      <w:widowControl w:val="0"/>
      <w:snapToGrid w:val="0"/>
      <w:spacing w:after="240" w:line="480" w:lineRule="atLeast"/>
      <w:ind w:left="720" w:hanging="720"/>
      <w:jc w:val="center"/>
      <w:outlineLvl w:val="0"/>
    </w:pPr>
    <w:rPr>
      <w:rFonts w:eastAsia="SimSun"/>
      <w:b/>
      <w:caps/>
    </w:rPr>
  </w:style>
  <w:style w:type="paragraph" w:styleId="Titolo2">
    <w:name w:val="heading 2"/>
    <w:basedOn w:val="Normale"/>
    <w:next w:val="Normale"/>
    <w:qFormat/>
    <w:pPr>
      <w:spacing w:line="480" w:lineRule="atLeast"/>
      <w:outlineLvl w:val="1"/>
    </w:pPr>
    <w:rPr>
      <w:rFonts w:eastAsia="SimSun"/>
      <w:b/>
    </w:rPr>
  </w:style>
  <w:style w:type="paragraph" w:styleId="Titolo3">
    <w:name w:val="heading 3"/>
    <w:basedOn w:val="Normale"/>
    <w:next w:val="Normale"/>
    <w:qFormat/>
    <w:pPr>
      <w:spacing w:line="480" w:lineRule="atLeast"/>
      <w:jc w:val="center"/>
      <w:outlineLvl w:val="2"/>
    </w:pPr>
    <w:rPr>
      <w:rFonts w:eastAsia="SimSun"/>
      <w:b/>
    </w:rPr>
  </w:style>
  <w:style w:type="paragraph" w:styleId="Titolo4">
    <w:name w:val="heading 4"/>
    <w:basedOn w:val="Normale"/>
    <w:next w:val="Normale"/>
    <w:qFormat/>
    <w:pPr>
      <w:widowControl w:val="0"/>
      <w:snapToGrid w:val="0"/>
      <w:spacing w:line="480" w:lineRule="atLeast"/>
      <w:outlineLvl w:val="3"/>
    </w:pPr>
    <w:rPr>
      <w:rFonts w:eastAsia="SimSun"/>
      <w:b/>
      <w:bCs/>
    </w:rPr>
  </w:style>
  <w:style w:type="paragraph" w:styleId="Titolo5">
    <w:name w:val="heading 5"/>
    <w:basedOn w:val="Normale"/>
    <w:next w:val="Normale"/>
    <w:qFormat/>
    <w:pPr>
      <w:spacing w:before="240" w:after="60"/>
      <w:outlineLvl w:val="4"/>
    </w:pPr>
    <w:rPr>
      <w:rFonts w:eastAsia="SimSun"/>
      <w:b/>
      <w:bCs/>
      <w:i/>
      <w:iCs/>
      <w:sz w:val="26"/>
      <w:szCs w:val="26"/>
    </w:rPr>
  </w:style>
  <w:style w:type="paragraph" w:styleId="Titolo6">
    <w:name w:val="heading 6"/>
    <w:basedOn w:val="Normale"/>
    <w:next w:val="Normale"/>
    <w:qFormat/>
    <w:pPr>
      <w:spacing w:before="240" w:after="60"/>
      <w:outlineLvl w:val="5"/>
    </w:pPr>
    <w:rPr>
      <w:rFonts w:eastAsia="SimSun"/>
      <w:b/>
      <w:bCs/>
      <w:sz w:val="22"/>
      <w:szCs w:val="22"/>
    </w:rPr>
  </w:style>
  <w:style w:type="paragraph" w:styleId="Titolo7">
    <w:name w:val="heading 7"/>
    <w:basedOn w:val="Normale"/>
    <w:next w:val="Normale"/>
    <w:qFormat/>
    <w:pPr>
      <w:spacing w:before="240" w:after="60"/>
      <w:outlineLvl w:val="6"/>
    </w:pPr>
  </w:style>
  <w:style w:type="paragraph" w:styleId="Titolo8">
    <w:name w:val="heading 8"/>
    <w:basedOn w:val="Normale"/>
    <w:next w:val="Normale"/>
    <w:qFormat/>
    <w:pPr>
      <w:spacing w:before="240" w:after="60"/>
      <w:outlineLvl w:val="7"/>
    </w:pPr>
    <w:rPr>
      <w:i/>
      <w:iCs/>
    </w:rPr>
  </w:style>
  <w:style w:type="paragraph" w:styleId="Titolo9">
    <w:name w:val="heading 9"/>
    <w:basedOn w:val="Normale"/>
    <w:next w:val="Normale"/>
    <w:qFormat/>
    <w:p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qFormat/>
    <w:pPr>
      <w:spacing w:before="3600" w:after="280"/>
      <w:jc w:val="center"/>
    </w:pPr>
    <w:rPr>
      <w:sz w:val="28"/>
      <w:szCs w:val="28"/>
    </w:rPr>
  </w:style>
  <w:style w:type="character" w:customStyle="1" w:styleId="BodyTextChar">
    <w:name w:val="Body Text Char"/>
    <w:basedOn w:val="Carpredefinitoparagrafo"/>
  </w:style>
  <w:style w:type="paragraph" w:styleId="Corpotesto">
    <w:name w:val="Body Text"/>
    <w:basedOn w:val="Normale"/>
    <w:link w:val="CorpotestoCarattere"/>
    <w:pPr>
      <w:widowControl w:val="0"/>
      <w:tabs>
        <w:tab w:val="left" w:pos="10800"/>
      </w:tabs>
      <w:snapToGrid w:val="0"/>
      <w:spacing w:line="480" w:lineRule="atLeast"/>
      <w:ind w:firstLine="720"/>
    </w:pPr>
  </w:style>
  <w:style w:type="paragraph" w:styleId="Testofumetto">
    <w:name w:val="Balloon Text"/>
    <w:basedOn w:val="Normale"/>
    <w:semiHidden/>
    <w:rPr>
      <w:rFonts w:ascii="Tahoma" w:hAnsi="Tahoma" w:cs="Tahoma"/>
      <w:sz w:val="16"/>
      <w:szCs w:val="16"/>
    </w:rPr>
  </w:style>
  <w:style w:type="paragraph" w:customStyle="1" w:styleId="Elencolivello1">
    <w:name w:val="Elenco livello 1"/>
    <w:basedOn w:val="Normale"/>
    <w:pPr>
      <w:numPr>
        <w:numId w:val="2"/>
      </w:numPr>
      <w:spacing w:line="480" w:lineRule="atLeast"/>
    </w:pPr>
    <w:rPr>
      <w:lang w:eastAsia="it-IT" w:bidi="it-IT"/>
    </w:rPr>
  </w:style>
  <w:style w:type="paragraph" w:customStyle="1" w:styleId="Elencolivello2">
    <w:name w:val="Elenco livello 2"/>
    <w:basedOn w:val="Normale"/>
    <w:pPr>
      <w:numPr>
        <w:numId w:val="4"/>
      </w:numPr>
      <w:spacing w:line="480" w:lineRule="atLeast"/>
    </w:pPr>
    <w:rPr>
      <w:lang w:eastAsia="it-IT" w:bidi="it-IT"/>
    </w:rPr>
  </w:style>
  <w:style w:type="paragraph" w:customStyle="1" w:styleId="Elencolivello3">
    <w:name w:val="Elenco livello 3"/>
    <w:basedOn w:val="Normale"/>
    <w:pPr>
      <w:numPr>
        <w:numId w:val="6"/>
      </w:numPr>
      <w:spacing w:line="480" w:lineRule="atLeast"/>
    </w:pPr>
    <w:rPr>
      <w:lang w:eastAsia="it-IT" w:bidi="it-IT"/>
    </w:rPr>
  </w:style>
  <w:style w:type="paragraph" w:customStyle="1" w:styleId="Riferimenti">
    <w:name w:val="Riferimenti"/>
    <w:basedOn w:val="Normale"/>
    <w:pPr>
      <w:spacing w:before="240" w:line="480" w:lineRule="atLeast"/>
      <w:ind w:left="720" w:hanging="720"/>
    </w:pPr>
    <w:rPr>
      <w:lang w:eastAsia="it-IT" w:bidi="it-IT"/>
    </w:rPr>
  </w:style>
  <w:style w:type="paragraph" w:customStyle="1" w:styleId="Voceelencodicontrollo">
    <w:name w:val="Voce elenco di controllo"/>
    <w:basedOn w:val="Normale"/>
    <w:pPr>
      <w:widowControl w:val="0"/>
      <w:numPr>
        <w:numId w:val="8"/>
      </w:numPr>
      <w:snapToGrid w:val="0"/>
      <w:spacing w:before="240"/>
    </w:pPr>
    <w:rPr>
      <w:rFonts w:ascii="Arial" w:hAnsi="Arial" w:cs="Arial"/>
      <w:lang w:eastAsia="it-IT" w:bidi="it-IT"/>
    </w:rPr>
  </w:style>
  <w:style w:type="paragraph" w:customStyle="1" w:styleId="Titoloelencodicontrollo">
    <w:name w:val="Titolo elenco di controllo"/>
    <w:basedOn w:val="Normale"/>
    <w:pPr>
      <w:widowControl w:val="0"/>
      <w:spacing w:after="240"/>
      <w:jc w:val="center"/>
    </w:pPr>
    <w:rPr>
      <w:rFonts w:ascii="Arial" w:hAnsi="Arial" w:cs="Arial"/>
      <w:b/>
      <w:sz w:val="32"/>
      <w:szCs w:val="32"/>
      <w:lang w:eastAsia="it-IT" w:bidi="it-IT"/>
    </w:rPr>
  </w:style>
  <w:style w:type="paragraph" w:customStyle="1" w:styleId="Intestazionenumerataelencodicontrollo">
    <w:name w:val="Intestazione numerata elenco di controllo"/>
    <w:basedOn w:val="Normale"/>
    <w:pPr>
      <w:widowControl w:val="0"/>
      <w:numPr>
        <w:numId w:val="10"/>
      </w:numPr>
      <w:tabs>
        <w:tab w:val="left" w:pos="864"/>
      </w:tabs>
      <w:spacing w:before="240"/>
    </w:pPr>
    <w:rPr>
      <w:rFonts w:ascii="Arial" w:hAnsi="Arial" w:cs="Arial"/>
      <w:b/>
      <w:sz w:val="32"/>
      <w:szCs w:val="32"/>
      <w:lang w:eastAsia="it-IT" w:bidi="it-IT"/>
    </w:rPr>
  </w:style>
  <w:style w:type="character" w:customStyle="1" w:styleId="CorpotestoCarattere">
    <w:name w:val="Corpo testo Carattere"/>
    <w:link w:val="Corpotesto"/>
    <w:locked/>
    <w:rPr>
      <w:snapToGrid w:val="0"/>
      <w:sz w:val="24"/>
      <w:szCs w:val="24"/>
      <w:lang w:val="it-IT" w:eastAsia="it-IT" w:bidi="it-IT"/>
    </w:rPr>
  </w:style>
  <w:style w:type="table" w:customStyle="1" w:styleId="Tabellanormale1">
    <w:name w:val="Tabella normale1"/>
    <w:semiHidden/>
    <w:rPr>
      <w:lang w:val="en-US" w:eastAsia="en-US"/>
    </w:rPr>
    <w:tblPr>
      <w:tblCellMar>
        <w:top w:w="0" w:type="dxa"/>
        <w:left w:w="108" w:type="dxa"/>
        <w:bottom w:w="0" w:type="dxa"/>
        <w:right w:w="108" w:type="dxa"/>
      </w:tblCellMar>
    </w:tbl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styleId="Mappadocumento">
    <w:name w:val="Document Map"/>
    <w:basedOn w:val="Normale"/>
    <w:semiHidden/>
    <w:rsid w:val="00D6560D"/>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dia\AppData\Roaming\Microsoft\Templates\Schema%20per%20relazioni%20scolastich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Outline for school report</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386534</Value>
      <Value>386559</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2012-01-06T18:26:00+00:00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TP102811601</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758016</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5436E8-DFFA-4EBC-9F0B-F1723153110E}">
  <ds:schemaRefs>
    <ds:schemaRef ds:uri="http://schemas.microsoft.com/office/2006/metadata/properties"/>
    <ds:schemaRef ds:uri="http://schemas.microsoft.com/office/infopath/2007/PartnerControls"/>
    <ds:schemaRef ds:uri="7851d254-ce09-43b6-8d90-072588e7901c"/>
  </ds:schemaRefs>
</ds:datastoreItem>
</file>

<file path=customXml/itemProps2.xml><?xml version="1.0" encoding="utf-8"?>
<ds:datastoreItem xmlns:ds="http://schemas.openxmlformats.org/officeDocument/2006/customXml" ds:itemID="{31F77CFA-27E6-44C9-96CE-13E2F5BB0386}">
  <ds:schemaRefs>
    <ds:schemaRef ds:uri="http://schemas.microsoft.com/sharepoint/v3/contenttype/forms"/>
  </ds:schemaRefs>
</ds:datastoreItem>
</file>

<file path=customXml/itemProps3.xml><?xml version="1.0" encoding="utf-8"?>
<ds:datastoreItem xmlns:ds="http://schemas.openxmlformats.org/officeDocument/2006/customXml" ds:itemID="{7076EC17-F926-4F5F-936C-D7280F3581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Schema per relazioni scolastiche</Template>
  <TotalTime>17991</TotalTime>
  <Pages>15</Pages>
  <Words>3392</Words>
  <Characters>19339</Characters>
  <Application>Microsoft Office Word</Application>
  <DocSecurity>0</DocSecurity>
  <Lines>161</Lines>
  <Paragraphs>45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TITOLO RELAZIONE</vt:lpstr>
    </vt:vector>
  </TitlesOfParts>
  <Manager/>
  <Company>Microsoft Corporation</Company>
  <LinksUpToDate>false</LinksUpToDate>
  <CharactersWithSpaces>22686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dc:creator>
  <cp:keywords/>
  <dc:description/>
  <cp:lastModifiedBy>Nadia Dalle Vedove</cp:lastModifiedBy>
  <cp:revision>11</cp:revision>
  <dcterms:created xsi:type="dcterms:W3CDTF">2023-06-03T16:32:00Z</dcterms:created>
  <dcterms:modified xsi:type="dcterms:W3CDTF">2023-07-09T10:35:00Z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TC010183721040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8174700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